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8206A"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Magnetic Disk in Computer Architecture-</w:t>
      </w:r>
    </w:p>
    <w:p w14:paraId="741C5162" w14:textId="77777777" w:rsidR="009329E0" w:rsidRPr="009329E0" w:rsidRDefault="009329E0" w:rsidP="009329E0">
      <w:pPr>
        <w:pStyle w:val="NormalWeb"/>
        <w:shd w:val="clear" w:color="auto" w:fill="FFFFFF"/>
        <w:spacing w:before="60" w:beforeAutospacing="0" w:after="180" w:afterAutospacing="0"/>
        <w:textAlignment w:val="baseline"/>
        <w:rPr>
          <w:rFonts w:ascii="Arial" w:hAnsi="Arial" w:cs="Arial"/>
          <w:color w:val="303030"/>
          <w:sz w:val="21"/>
          <w:szCs w:val="21"/>
        </w:rPr>
      </w:pPr>
      <w:r w:rsidRPr="009329E0">
        <w:rPr>
          <w:rFonts w:ascii="Arial" w:hAnsi="Arial" w:cs="Arial"/>
          <w:color w:val="303030"/>
          <w:sz w:val="21"/>
          <w:szCs w:val="21"/>
        </w:rPr>
        <w:t> In computer architecture,</w:t>
      </w:r>
    </w:p>
    <w:p w14:paraId="7D6B171B" w14:textId="77777777" w:rsidR="009329E0" w:rsidRPr="009329E0" w:rsidRDefault="009329E0" w:rsidP="009329E0">
      <w:pPr>
        <w:numPr>
          <w:ilvl w:val="0"/>
          <w:numId w:val="2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Magnetic disk is a storage device that is used to write, rewrite and access data.</w:t>
      </w:r>
    </w:p>
    <w:p w14:paraId="1062666A" w14:textId="77777777" w:rsidR="009329E0" w:rsidRPr="009329E0" w:rsidRDefault="009329E0" w:rsidP="009329E0">
      <w:pPr>
        <w:numPr>
          <w:ilvl w:val="0"/>
          <w:numId w:val="2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uses a magnetization process.</w:t>
      </w:r>
    </w:p>
    <w:p w14:paraId="29FFB0D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13135F9"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Architecture-</w:t>
      </w:r>
    </w:p>
    <w:p w14:paraId="67F07EE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10423267" w14:textId="77777777" w:rsidR="009329E0" w:rsidRPr="009329E0" w:rsidRDefault="009329E0" w:rsidP="009329E0">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entire disk is divided into </w:t>
      </w:r>
      <w:r w:rsidRPr="009329E0">
        <w:rPr>
          <w:rFonts w:ascii="Arial" w:eastAsia="Times New Roman" w:hAnsi="Arial" w:cs="Arial"/>
          <w:b/>
          <w:bCs/>
          <w:color w:val="303030"/>
          <w:kern w:val="0"/>
          <w:sz w:val="21"/>
          <w:szCs w:val="21"/>
          <w:lang w:eastAsia="en-IN"/>
          <w14:ligatures w14:val="none"/>
        </w:rPr>
        <w:t>platters</w:t>
      </w:r>
      <w:r w:rsidRPr="009329E0">
        <w:rPr>
          <w:rFonts w:ascii="Arial" w:eastAsia="Times New Roman" w:hAnsi="Arial" w:cs="Arial"/>
          <w:color w:val="303030"/>
          <w:kern w:val="0"/>
          <w:sz w:val="21"/>
          <w:szCs w:val="21"/>
          <w:lang w:eastAsia="en-IN"/>
          <w14:ligatures w14:val="none"/>
        </w:rPr>
        <w:t>.</w:t>
      </w:r>
    </w:p>
    <w:p w14:paraId="569446E6" w14:textId="77777777" w:rsidR="009329E0" w:rsidRPr="009329E0" w:rsidRDefault="009329E0" w:rsidP="009329E0">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Each platter consists of concentric circles called as </w:t>
      </w:r>
      <w:r w:rsidRPr="009329E0">
        <w:rPr>
          <w:rFonts w:ascii="Arial" w:eastAsia="Times New Roman" w:hAnsi="Arial" w:cs="Arial"/>
          <w:b/>
          <w:bCs/>
          <w:color w:val="303030"/>
          <w:kern w:val="0"/>
          <w:sz w:val="21"/>
          <w:szCs w:val="21"/>
          <w:lang w:eastAsia="en-IN"/>
          <w14:ligatures w14:val="none"/>
        </w:rPr>
        <w:t>tracks</w:t>
      </w:r>
      <w:r w:rsidRPr="009329E0">
        <w:rPr>
          <w:rFonts w:ascii="Arial" w:eastAsia="Times New Roman" w:hAnsi="Arial" w:cs="Arial"/>
          <w:color w:val="303030"/>
          <w:kern w:val="0"/>
          <w:sz w:val="21"/>
          <w:szCs w:val="21"/>
          <w:lang w:eastAsia="en-IN"/>
          <w14:ligatures w14:val="none"/>
        </w:rPr>
        <w:t>.</w:t>
      </w:r>
    </w:p>
    <w:p w14:paraId="7826BE8A" w14:textId="77777777" w:rsidR="007D3CF3" w:rsidRDefault="009329E0" w:rsidP="007D3CF3">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These tracks are further divided into </w:t>
      </w:r>
      <w:r w:rsidRPr="009329E0">
        <w:rPr>
          <w:rFonts w:ascii="Arial" w:eastAsia="Times New Roman" w:hAnsi="Arial" w:cs="Arial"/>
          <w:b/>
          <w:bCs/>
          <w:color w:val="303030"/>
          <w:kern w:val="0"/>
          <w:sz w:val="21"/>
          <w:szCs w:val="21"/>
          <w:lang w:eastAsia="en-IN"/>
          <w14:ligatures w14:val="none"/>
        </w:rPr>
        <w:t>sectors</w:t>
      </w:r>
      <w:r w:rsidRPr="009329E0">
        <w:rPr>
          <w:rFonts w:ascii="Arial" w:eastAsia="Times New Roman" w:hAnsi="Arial" w:cs="Arial"/>
          <w:color w:val="303030"/>
          <w:kern w:val="0"/>
          <w:sz w:val="21"/>
          <w:szCs w:val="21"/>
          <w:lang w:eastAsia="en-IN"/>
          <w14:ligatures w14:val="none"/>
        </w:rPr>
        <w:t> which are the smallest divisions in the disk.</w:t>
      </w:r>
    </w:p>
    <w:p w14:paraId="140694A2" w14:textId="77777777" w:rsidR="007D3CF3" w:rsidRDefault="009329E0" w:rsidP="007D3CF3">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 </w:t>
      </w:r>
      <w:r w:rsidRPr="009329E0">
        <w:rPr>
          <w:rFonts w:ascii="Arial" w:eastAsia="Times New Roman" w:hAnsi="Arial" w:cs="Arial"/>
          <w:b/>
          <w:bCs/>
          <w:color w:val="303030"/>
          <w:kern w:val="0"/>
          <w:sz w:val="21"/>
          <w:szCs w:val="21"/>
          <w:lang w:eastAsia="en-IN"/>
          <w14:ligatures w14:val="none"/>
        </w:rPr>
        <w:t>cylinder</w:t>
      </w:r>
      <w:r w:rsidRPr="009329E0">
        <w:rPr>
          <w:rFonts w:ascii="Arial" w:eastAsia="Times New Roman" w:hAnsi="Arial" w:cs="Arial"/>
          <w:color w:val="303030"/>
          <w:kern w:val="0"/>
          <w:sz w:val="21"/>
          <w:szCs w:val="21"/>
          <w:lang w:eastAsia="en-IN"/>
          <w14:ligatures w14:val="none"/>
        </w:rPr>
        <w:t> is formed by combining the tracks at a given radius of a disk pack.</w:t>
      </w:r>
    </w:p>
    <w:p w14:paraId="4E041A08" w14:textId="3F03E8CB" w:rsidR="009329E0" w:rsidRPr="009329E0" w:rsidRDefault="009329E0" w:rsidP="007D3CF3">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There exists a mechanical arm called as </w:t>
      </w:r>
      <w:r w:rsidRPr="009329E0">
        <w:rPr>
          <w:rFonts w:ascii="Arial" w:eastAsia="Times New Roman" w:hAnsi="Arial" w:cs="Arial"/>
          <w:b/>
          <w:bCs/>
          <w:color w:val="303030"/>
          <w:kern w:val="0"/>
          <w:sz w:val="21"/>
          <w:szCs w:val="21"/>
          <w:lang w:eastAsia="en-IN"/>
          <w14:ligatures w14:val="none"/>
        </w:rPr>
        <w:t>Read / Write head</w:t>
      </w:r>
      <w:r w:rsidRPr="009329E0">
        <w:rPr>
          <w:rFonts w:ascii="Arial" w:eastAsia="Times New Roman" w:hAnsi="Arial" w:cs="Arial"/>
          <w:color w:val="303030"/>
          <w:kern w:val="0"/>
          <w:sz w:val="21"/>
          <w:szCs w:val="21"/>
          <w:lang w:eastAsia="en-IN"/>
          <w14:ligatures w14:val="none"/>
        </w:rPr>
        <w:t>.</w:t>
      </w:r>
    </w:p>
    <w:p w14:paraId="0E677D8D" w14:textId="77777777" w:rsidR="009329E0" w:rsidRPr="009329E0" w:rsidRDefault="009329E0" w:rsidP="009329E0">
      <w:pPr>
        <w:numPr>
          <w:ilvl w:val="0"/>
          <w:numId w:val="2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is used to read from and write to the disk.</w:t>
      </w:r>
    </w:p>
    <w:p w14:paraId="33483921" w14:textId="77777777" w:rsidR="009329E0" w:rsidRPr="009329E0" w:rsidRDefault="009329E0" w:rsidP="009329E0">
      <w:pPr>
        <w:numPr>
          <w:ilvl w:val="0"/>
          <w:numId w:val="2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Head has to reach at a particular track and then wait for the rotation of the platter.</w:t>
      </w:r>
    </w:p>
    <w:p w14:paraId="74C47596" w14:textId="77777777" w:rsidR="009329E0" w:rsidRPr="009329E0" w:rsidRDefault="009329E0" w:rsidP="009329E0">
      <w:pPr>
        <w:numPr>
          <w:ilvl w:val="0"/>
          <w:numId w:val="2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rotation causes the required sector of the track to come under the head.</w:t>
      </w:r>
    </w:p>
    <w:p w14:paraId="2FDFEA16" w14:textId="77777777" w:rsidR="009329E0" w:rsidRPr="009329E0" w:rsidRDefault="009329E0" w:rsidP="009329E0">
      <w:pPr>
        <w:numPr>
          <w:ilvl w:val="0"/>
          <w:numId w:val="2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Each platter has 2 surfaces- top and bottom and both the surfaces are used to store the data.</w:t>
      </w:r>
    </w:p>
    <w:p w14:paraId="3C242BBA" w14:textId="77777777" w:rsidR="009329E0" w:rsidRPr="009329E0" w:rsidRDefault="009329E0" w:rsidP="009329E0">
      <w:pPr>
        <w:numPr>
          <w:ilvl w:val="0"/>
          <w:numId w:val="2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Each surface has its own read / write head.</w:t>
      </w:r>
    </w:p>
    <w:p w14:paraId="3E0FB54E" w14:textId="4992A29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BAB45C7"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Disk Performance Parameters-</w:t>
      </w:r>
    </w:p>
    <w:p w14:paraId="74A0D85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998043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time taken by the disk to complete an I/O request is called as </w:t>
      </w:r>
      <w:r w:rsidRPr="009329E0">
        <w:rPr>
          <w:rFonts w:ascii="Arial" w:eastAsia="Times New Roman" w:hAnsi="Arial" w:cs="Arial"/>
          <w:b/>
          <w:bCs/>
          <w:color w:val="303030"/>
          <w:kern w:val="0"/>
          <w:sz w:val="21"/>
          <w:szCs w:val="21"/>
          <w:lang w:eastAsia="en-IN"/>
          <w14:ligatures w14:val="none"/>
        </w:rPr>
        <w:t>disk service time</w:t>
      </w:r>
      <w:r w:rsidRPr="009329E0">
        <w:rPr>
          <w:rFonts w:ascii="Arial" w:eastAsia="Times New Roman" w:hAnsi="Arial" w:cs="Arial"/>
          <w:color w:val="303030"/>
          <w:kern w:val="0"/>
          <w:sz w:val="21"/>
          <w:szCs w:val="21"/>
          <w:lang w:eastAsia="en-IN"/>
          <w14:ligatures w14:val="none"/>
        </w:rPr>
        <w:t> or </w:t>
      </w:r>
      <w:r w:rsidRPr="009329E0">
        <w:rPr>
          <w:rFonts w:ascii="Arial" w:eastAsia="Times New Roman" w:hAnsi="Arial" w:cs="Arial"/>
          <w:b/>
          <w:bCs/>
          <w:color w:val="303030"/>
          <w:kern w:val="0"/>
          <w:sz w:val="21"/>
          <w:szCs w:val="21"/>
          <w:lang w:eastAsia="en-IN"/>
          <w14:ligatures w14:val="none"/>
        </w:rPr>
        <w:t>disk access time</w:t>
      </w:r>
      <w:r w:rsidRPr="009329E0">
        <w:rPr>
          <w:rFonts w:ascii="Arial" w:eastAsia="Times New Roman" w:hAnsi="Arial" w:cs="Arial"/>
          <w:color w:val="303030"/>
          <w:kern w:val="0"/>
          <w:sz w:val="21"/>
          <w:szCs w:val="21"/>
          <w:lang w:eastAsia="en-IN"/>
          <w14:ligatures w14:val="none"/>
        </w:rPr>
        <w:t>.</w:t>
      </w:r>
    </w:p>
    <w:p w14:paraId="37E70CB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Components that contribute to the service time are-</w:t>
      </w:r>
    </w:p>
    <w:p w14:paraId="21B4F5D1" w14:textId="6B8533E3" w:rsidR="009329E0" w:rsidRPr="009329E0" w:rsidRDefault="009329E0" w:rsidP="007D3CF3">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Seek time</w:t>
      </w:r>
    </w:p>
    <w:p w14:paraId="3647257F" w14:textId="77777777" w:rsidR="009329E0" w:rsidRPr="009329E0" w:rsidRDefault="009329E0" w:rsidP="009329E0">
      <w:pPr>
        <w:numPr>
          <w:ilvl w:val="0"/>
          <w:numId w:val="27"/>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Rotational latency</w:t>
      </w:r>
    </w:p>
    <w:p w14:paraId="6276596B" w14:textId="77777777" w:rsidR="009329E0" w:rsidRPr="009329E0" w:rsidRDefault="009329E0" w:rsidP="009329E0">
      <w:pPr>
        <w:numPr>
          <w:ilvl w:val="0"/>
          <w:numId w:val="27"/>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Data transfer rate</w:t>
      </w:r>
    </w:p>
    <w:p w14:paraId="7151475E" w14:textId="77777777" w:rsidR="009329E0" w:rsidRPr="009329E0" w:rsidRDefault="009329E0" w:rsidP="009329E0">
      <w:pPr>
        <w:numPr>
          <w:ilvl w:val="0"/>
          <w:numId w:val="27"/>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Controller overhead</w:t>
      </w:r>
    </w:p>
    <w:p w14:paraId="562BD7C2" w14:textId="77777777" w:rsidR="009329E0" w:rsidRPr="009329E0" w:rsidRDefault="009329E0" w:rsidP="009329E0">
      <w:pPr>
        <w:numPr>
          <w:ilvl w:val="0"/>
          <w:numId w:val="27"/>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Queuing delay</w:t>
      </w:r>
    </w:p>
    <w:p w14:paraId="6B011BF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249BDC68"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1. Seek Time-</w:t>
      </w:r>
    </w:p>
    <w:p w14:paraId="0A63427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1CF8DFE4" w14:textId="77777777" w:rsidR="009329E0" w:rsidRPr="009329E0" w:rsidRDefault="009329E0" w:rsidP="009329E0">
      <w:pPr>
        <w:numPr>
          <w:ilvl w:val="0"/>
          <w:numId w:val="28"/>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time taken by the read / write head to reach the desired track is called as </w:t>
      </w:r>
      <w:r w:rsidRPr="009329E0">
        <w:rPr>
          <w:rFonts w:ascii="Arial" w:eastAsia="Times New Roman" w:hAnsi="Arial" w:cs="Arial"/>
          <w:b/>
          <w:bCs/>
          <w:color w:val="303030"/>
          <w:kern w:val="0"/>
          <w:sz w:val="21"/>
          <w:szCs w:val="21"/>
          <w:lang w:eastAsia="en-IN"/>
          <w14:ligatures w14:val="none"/>
        </w:rPr>
        <w:t>seek time</w:t>
      </w:r>
      <w:r w:rsidRPr="009329E0">
        <w:rPr>
          <w:rFonts w:ascii="Arial" w:eastAsia="Times New Roman" w:hAnsi="Arial" w:cs="Arial"/>
          <w:color w:val="303030"/>
          <w:kern w:val="0"/>
          <w:sz w:val="21"/>
          <w:szCs w:val="21"/>
          <w:lang w:eastAsia="en-IN"/>
          <w14:ligatures w14:val="none"/>
        </w:rPr>
        <w:t>.</w:t>
      </w:r>
    </w:p>
    <w:p w14:paraId="12B1E474" w14:textId="77777777" w:rsidR="009329E0" w:rsidRPr="009329E0" w:rsidRDefault="009329E0" w:rsidP="009329E0">
      <w:pPr>
        <w:numPr>
          <w:ilvl w:val="0"/>
          <w:numId w:val="28"/>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is the component which contributes the largest percentage of the disk service time.</w:t>
      </w:r>
    </w:p>
    <w:p w14:paraId="4D95F993" w14:textId="77777777" w:rsidR="009329E0" w:rsidRPr="009329E0" w:rsidRDefault="009329E0" w:rsidP="009329E0">
      <w:pPr>
        <w:numPr>
          <w:ilvl w:val="0"/>
          <w:numId w:val="28"/>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lower the seek time, the faster the I/O operation.</w:t>
      </w:r>
    </w:p>
    <w:p w14:paraId="0D94688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92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13"/>
      </w:tblGrid>
      <w:tr w:rsidR="009329E0" w:rsidRPr="009329E0" w14:paraId="63A08EB2" w14:textId="77777777" w:rsidTr="009329E0">
        <w:trPr>
          <w:trHeight w:val="4543"/>
        </w:trPr>
        <w:tc>
          <w:tcPr>
            <w:tcW w:w="920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17ABAA5" w14:textId="77777777" w:rsidR="009329E0" w:rsidRPr="009329E0" w:rsidRDefault="009329E0" w:rsidP="009329E0">
            <w:pPr>
              <w:spacing w:after="0" w:line="240" w:lineRule="auto"/>
              <w:jc w:val="center"/>
              <w:textAlignment w:val="baseline"/>
              <w:outlineLvl w:val="1"/>
              <w:rPr>
                <w:rFonts w:ascii="Roboto Condensed" w:eastAsia="Times New Roman" w:hAnsi="Roboto Condensed" w:cs="Arial"/>
                <w:b/>
                <w:bCs/>
                <w:color w:val="303030"/>
                <w:kern w:val="0"/>
                <w:sz w:val="36"/>
                <w:szCs w:val="36"/>
                <w:lang w:eastAsia="en-IN"/>
                <w14:ligatures w14:val="none"/>
              </w:rPr>
            </w:pPr>
            <w:r w:rsidRPr="009329E0">
              <w:rPr>
                <w:rFonts w:ascii="Roboto Condensed" w:eastAsia="Times New Roman" w:hAnsi="Roboto Condensed" w:cs="Arial"/>
                <w:b/>
                <w:bCs/>
                <w:color w:val="303030"/>
                <w:kern w:val="0"/>
                <w:sz w:val="36"/>
                <w:szCs w:val="36"/>
                <w:u w:val="single"/>
                <w:lang w:eastAsia="en-IN"/>
                <w14:ligatures w14:val="none"/>
              </w:rPr>
              <w:lastRenderedPageBreak/>
              <w:t>Specifications</w:t>
            </w:r>
          </w:p>
          <w:p w14:paraId="2C56F6E0"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Seek time specifications include-</w:t>
            </w:r>
          </w:p>
          <w:p w14:paraId="1F49CC4A" w14:textId="77777777" w:rsidR="009329E0" w:rsidRPr="009329E0" w:rsidRDefault="009329E0" w:rsidP="009329E0">
            <w:pPr>
              <w:numPr>
                <w:ilvl w:val="0"/>
                <w:numId w:val="29"/>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Full stroke</w:t>
            </w:r>
          </w:p>
          <w:p w14:paraId="6D2EEF59" w14:textId="77777777" w:rsidR="009329E0" w:rsidRPr="009329E0" w:rsidRDefault="009329E0" w:rsidP="009329E0">
            <w:pPr>
              <w:numPr>
                <w:ilvl w:val="0"/>
                <w:numId w:val="29"/>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w:t>
            </w:r>
          </w:p>
          <w:p w14:paraId="3CA11993" w14:textId="77777777" w:rsidR="009329E0" w:rsidRPr="009329E0" w:rsidRDefault="009329E0" w:rsidP="009329E0">
            <w:pPr>
              <w:numPr>
                <w:ilvl w:val="0"/>
                <w:numId w:val="29"/>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Track to Track</w:t>
            </w:r>
          </w:p>
          <w:p w14:paraId="0B5EFA24"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5AEF378" w14:textId="77777777" w:rsidR="009329E0" w:rsidRPr="009329E0" w:rsidRDefault="009329E0" w:rsidP="009329E0">
            <w:pPr>
              <w:spacing w:after="0" w:line="240" w:lineRule="auto"/>
              <w:textAlignment w:val="baseline"/>
              <w:outlineLvl w:val="2"/>
              <w:rPr>
                <w:rFonts w:ascii="Roboto Condensed" w:eastAsia="Times New Roman" w:hAnsi="Roboto Condensed" w:cs="Arial"/>
                <w:b/>
                <w:bCs/>
                <w:color w:val="303030"/>
                <w:kern w:val="0"/>
                <w:sz w:val="27"/>
                <w:szCs w:val="27"/>
                <w:lang w:eastAsia="en-IN"/>
                <w14:ligatures w14:val="none"/>
              </w:rPr>
            </w:pPr>
            <w:r w:rsidRPr="009329E0">
              <w:rPr>
                <w:rFonts w:ascii="Roboto Condensed" w:eastAsia="Times New Roman" w:hAnsi="Roboto Condensed" w:cs="Arial"/>
                <w:b/>
                <w:bCs/>
                <w:color w:val="303030"/>
                <w:kern w:val="0"/>
                <w:sz w:val="27"/>
                <w:szCs w:val="27"/>
                <w:u w:val="single"/>
                <w:lang w:eastAsia="en-IN"/>
                <w14:ligatures w14:val="none"/>
              </w:rPr>
              <w:t>1. Full Stroke-</w:t>
            </w:r>
          </w:p>
          <w:p w14:paraId="33BF2BDE"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4802C55B" w14:textId="77777777" w:rsidR="009329E0" w:rsidRPr="009329E0" w:rsidRDefault="009329E0" w:rsidP="009329E0">
            <w:pPr>
              <w:numPr>
                <w:ilvl w:val="0"/>
                <w:numId w:val="30"/>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is the time taken by the read / write head to move across the entire width of the disk from the innermost track to the outermost track</w:t>
            </w:r>
          </w:p>
          <w:p w14:paraId="2D5A0881"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2050B89" w14:textId="77777777" w:rsidR="009329E0" w:rsidRPr="009329E0" w:rsidRDefault="009329E0" w:rsidP="009329E0">
            <w:pPr>
              <w:spacing w:after="0" w:line="240" w:lineRule="auto"/>
              <w:textAlignment w:val="baseline"/>
              <w:outlineLvl w:val="2"/>
              <w:rPr>
                <w:rFonts w:ascii="Roboto Condensed" w:eastAsia="Times New Roman" w:hAnsi="Roboto Condensed" w:cs="Arial"/>
                <w:b/>
                <w:bCs/>
                <w:color w:val="303030"/>
                <w:kern w:val="0"/>
                <w:sz w:val="27"/>
                <w:szCs w:val="27"/>
                <w:lang w:eastAsia="en-IN"/>
                <w14:ligatures w14:val="none"/>
              </w:rPr>
            </w:pPr>
            <w:r w:rsidRPr="009329E0">
              <w:rPr>
                <w:rFonts w:ascii="Roboto Condensed" w:eastAsia="Times New Roman" w:hAnsi="Roboto Condensed" w:cs="Arial"/>
                <w:b/>
                <w:bCs/>
                <w:color w:val="303030"/>
                <w:kern w:val="0"/>
                <w:sz w:val="27"/>
                <w:szCs w:val="27"/>
                <w:u w:val="single"/>
                <w:lang w:eastAsia="en-IN"/>
                <w14:ligatures w14:val="none"/>
              </w:rPr>
              <w:t>2. Average-</w:t>
            </w:r>
          </w:p>
          <w:p w14:paraId="46987C55"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2E6A291" w14:textId="77777777" w:rsidR="009329E0" w:rsidRPr="009329E0" w:rsidRDefault="009329E0" w:rsidP="009329E0">
            <w:pPr>
              <w:numPr>
                <w:ilvl w:val="0"/>
                <w:numId w:val="31"/>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is the average time taken by the read / write head to move from one random track to another.</w:t>
            </w:r>
          </w:p>
          <w:p w14:paraId="44F77EC6"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909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97"/>
            </w:tblGrid>
            <w:tr w:rsidR="009329E0" w:rsidRPr="009329E0" w14:paraId="2ADD88CA" w14:textId="77777777">
              <w:tc>
                <w:tcPr>
                  <w:tcW w:w="9082" w:type="dxa"/>
                  <w:tcBorders>
                    <w:top w:val="single" w:sz="6" w:space="0" w:color="AAAAAA"/>
                    <w:left w:val="single" w:sz="6" w:space="0" w:color="AAAAAA"/>
                    <w:bottom w:val="single" w:sz="6" w:space="0" w:color="AAAAAA"/>
                    <w:right w:val="single" w:sz="6" w:space="0" w:color="AAAAAA"/>
                  </w:tcBorders>
                  <w:tcMar>
                    <w:top w:w="120" w:type="dxa"/>
                    <w:left w:w="150" w:type="dxa"/>
                    <w:bottom w:w="120" w:type="dxa"/>
                    <w:right w:w="150" w:type="dxa"/>
                  </w:tcMar>
                  <w:vAlign w:val="center"/>
                  <w:hideMark/>
                </w:tcPr>
                <w:p w14:paraId="65C7538F" w14:textId="77777777" w:rsidR="009329E0" w:rsidRPr="009329E0" w:rsidRDefault="009329E0" w:rsidP="009329E0">
                  <w:pPr>
                    <w:spacing w:before="150" w:after="150" w:line="240" w:lineRule="auto"/>
                    <w:jc w:val="center"/>
                    <w:rPr>
                      <w:rFonts w:ascii="Times New Roman" w:eastAsia="Times New Roman" w:hAnsi="Times New Roman" w:cs="Times New Roman"/>
                      <w:kern w:val="0"/>
                      <w:sz w:val="24"/>
                      <w:szCs w:val="24"/>
                      <w:lang w:eastAsia="en-IN"/>
                      <w14:ligatures w14:val="none"/>
                    </w:rPr>
                  </w:pPr>
                  <w:r w:rsidRPr="009329E0">
                    <w:rPr>
                      <w:rFonts w:ascii="Times New Roman" w:eastAsia="Times New Roman" w:hAnsi="Times New Roman" w:cs="Times New Roman"/>
                      <w:kern w:val="0"/>
                      <w:sz w:val="24"/>
                      <w:szCs w:val="24"/>
                      <w:lang w:eastAsia="en-IN"/>
                      <w14:ligatures w14:val="none"/>
                    </w:rPr>
                    <w:t>Average seek time = 1 / 3 x Full stroke</w:t>
                  </w:r>
                </w:p>
              </w:tc>
            </w:tr>
          </w:tbl>
          <w:p w14:paraId="0FD5802F"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CA3338A" w14:textId="77777777" w:rsidR="009329E0" w:rsidRPr="009329E0" w:rsidRDefault="009329E0" w:rsidP="009329E0">
            <w:pPr>
              <w:spacing w:after="0" w:line="240" w:lineRule="auto"/>
              <w:textAlignment w:val="baseline"/>
              <w:outlineLvl w:val="2"/>
              <w:rPr>
                <w:rFonts w:ascii="Roboto Condensed" w:eastAsia="Times New Roman" w:hAnsi="Roboto Condensed" w:cs="Arial"/>
                <w:b/>
                <w:bCs/>
                <w:color w:val="303030"/>
                <w:kern w:val="0"/>
                <w:sz w:val="27"/>
                <w:szCs w:val="27"/>
                <w:lang w:eastAsia="en-IN"/>
                <w14:ligatures w14:val="none"/>
              </w:rPr>
            </w:pPr>
            <w:r w:rsidRPr="009329E0">
              <w:rPr>
                <w:rFonts w:ascii="Roboto Condensed" w:eastAsia="Times New Roman" w:hAnsi="Roboto Condensed" w:cs="Arial"/>
                <w:b/>
                <w:bCs/>
                <w:color w:val="303030"/>
                <w:kern w:val="0"/>
                <w:sz w:val="27"/>
                <w:szCs w:val="27"/>
                <w:u w:val="single"/>
                <w:lang w:eastAsia="en-IN"/>
                <w14:ligatures w14:val="none"/>
              </w:rPr>
              <w:t>3. Track to Track-</w:t>
            </w:r>
          </w:p>
          <w:p w14:paraId="6BFCEBE7"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0F2F4A7" w14:textId="77777777" w:rsidR="009329E0" w:rsidRPr="009329E0" w:rsidRDefault="009329E0" w:rsidP="009329E0">
            <w:pPr>
              <w:numPr>
                <w:ilvl w:val="0"/>
                <w:numId w:val="32"/>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is the time taken by the read-write head to move between the adjacent tracks.</w:t>
            </w:r>
          </w:p>
        </w:tc>
      </w:tr>
    </w:tbl>
    <w:p w14:paraId="218F2F5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D16D214"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2. Rotational Latency-</w:t>
      </w:r>
    </w:p>
    <w:p w14:paraId="3F85FDB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12633504" w14:textId="77777777" w:rsidR="009329E0" w:rsidRPr="009329E0" w:rsidRDefault="009329E0" w:rsidP="009329E0">
      <w:pPr>
        <w:numPr>
          <w:ilvl w:val="0"/>
          <w:numId w:val="3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time taken by the desired sector to come under the read / write head is called as </w:t>
      </w:r>
      <w:r w:rsidRPr="009329E0">
        <w:rPr>
          <w:rFonts w:ascii="Arial" w:eastAsia="Times New Roman" w:hAnsi="Arial" w:cs="Arial"/>
          <w:b/>
          <w:bCs/>
          <w:color w:val="303030"/>
          <w:kern w:val="0"/>
          <w:sz w:val="21"/>
          <w:szCs w:val="21"/>
          <w:lang w:eastAsia="en-IN"/>
          <w14:ligatures w14:val="none"/>
        </w:rPr>
        <w:t>rotational latency</w:t>
      </w:r>
      <w:r w:rsidRPr="009329E0">
        <w:rPr>
          <w:rFonts w:ascii="Arial" w:eastAsia="Times New Roman" w:hAnsi="Arial" w:cs="Arial"/>
          <w:color w:val="303030"/>
          <w:kern w:val="0"/>
          <w:sz w:val="21"/>
          <w:szCs w:val="21"/>
          <w:lang w:eastAsia="en-IN"/>
          <w14:ligatures w14:val="none"/>
        </w:rPr>
        <w:t>.</w:t>
      </w:r>
    </w:p>
    <w:p w14:paraId="02F5A4A3" w14:textId="77777777" w:rsidR="009329E0" w:rsidRPr="009329E0" w:rsidRDefault="009329E0" w:rsidP="009329E0">
      <w:pPr>
        <w:numPr>
          <w:ilvl w:val="0"/>
          <w:numId w:val="3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depends on the rotation speed of the spindle.</w:t>
      </w:r>
    </w:p>
    <w:p w14:paraId="24B9ADF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92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06"/>
      </w:tblGrid>
      <w:tr w:rsidR="009329E0" w:rsidRPr="009329E0" w14:paraId="4657F5B1" w14:textId="77777777" w:rsidTr="009329E0">
        <w:tc>
          <w:tcPr>
            <w:tcW w:w="920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253079E"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rotational latency = 1 / 2 x Time taken for full rotation</w:t>
            </w:r>
          </w:p>
        </w:tc>
      </w:tr>
    </w:tbl>
    <w:p w14:paraId="3779511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4429666E"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3. Data Transfer Rate-</w:t>
      </w:r>
    </w:p>
    <w:p w14:paraId="034B59D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CC23257" w14:textId="77777777" w:rsidR="009329E0" w:rsidRPr="009329E0" w:rsidRDefault="009329E0" w:rsidP="009329E0">
      <w:pPr>
        <w:numPr>
          <w:ilvl w:val="0"/>
          <w:numId w:val="3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amount of data that passes under the read / write head in a given amount of time is called as </w:t>
      </w:r>
      <w:r w:rsidRPr="009329E0">
        <w:rPr>
          <w:rFonts w:ascii="Arial" w:eastAsia="Times New Roman" w:hAnsi="Arial" w:cs="Arial"/>
          <w:b/>
          <w:bCs/>
          <w:color w:val="303030"/>
          <w:kern w:val="0"/>
          <w:sz w:val="21"/>
          <w:szCs w:val="21"/>
          <w:lang w:eastAsia="en-IN"/>
          <w14:ligatures w14:val="none"/>
        </w:rPr>
        <w:t>data transfer rate</w:t>
      </w:r>
      <w:r w:rsidRPr="009329E0">
        <w:rPr>
          <w:rFonts w:ascii="Arial" w:eastAsia="Times New Roman" w:hAnsi="Arial" w:cs="Arial"/>
          <w:color w:val="303030"/>
          <w:kern w:val="0"/>
          <w:sz w:val="21"/>
          <w:szCs w:val="21"/>
          <w:lang w:eastAsia="en-IN"/>
          <w14:ligatures w14:val="none"/>
        </w:rPr>
        <w:t>.</w:t>
      </w:r>
    </w:p>
    <w:p w14:paraId="41123E60" w14:textId="77777777" w:rsidR="009329E0" w:rsidRPr="009329E0" w:rsidRDefault="009329E0" w:rsidP="009329E0">
      <w:pPr>
        <w:numPr>
          <w:ilvl w:val="0"/>
          <w:numId w:val="34"/>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lastRenderedPageBreak/>
        <w:t>The time taken to transfer the data is called as </w:t>
      </w:r>
      <w:r w:rsidRPr="009329E0">
        <w:rPr>
          <w:rFonts w:ascii="Arial" w:eastAsia="Times New Roman" w:hAnsi="Arial" w:cs="Arial"/>
          <w:b/>
          <w:bCs/>
          <w:color w:val="303030"/>
          <w:kern w:val="0"/>
          <w:sz w:val="21"/>
          <w:szCs w:val="21"/>
          <w:lang w:eastAsia="en-IN"/>
          <w14:ligatures w14:val="none"/>
        </w:rPr>
        <w:t>transfer time</w:t>
      </w:r>
      <w:r w:rsidRPr="009329E0">
        <w:rPr>
          <w:rFonts w:ascii="Arial" w:eastAsia="Times New Roman" w:hAnsi="Arial" w:cs="Arial"/>
          <w:color w:val="303030"/>
          <w:kern w:val="0"/>
          <w:sz w:val="21"/>
          <w:szCs w:val="21"/>
          <w:lang w:eastAsia="en-IN"/>
          <w14:ligatures w14:val="none"/>
        </w:rPr>
        <w:t>.</w:t>
      </w:r>
    </w:p>
    <w:p w14:paraId="73EFC2B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00DB82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depends on the following factors-</w:t>
      </w:r>
    </w:p>
    <w:p w14:paraId="395E89B5" w14:textId="77777777" w:rsidR="009329E0" w:rsidRPr="009329E0" w:rsidRDefault="009329E0" w:rsidP="009329E0">
      <w:pPr>
        <w:numPr>
          <w:ilvl w:val="0"/>
          <w:numId w:val="35"/>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Number of bytes to be transferred</w:t>
      </w:r>
    </w:p>
    <w:p w14:paraId="7AD5C0EA" w14:textId="77777777" w:rsidR="009329E0" w:rsidRPr="009329E0" w:rsidRDefault="009329E0" w:rsidP="009329E0">
      <w:pPr>
        <w:numPr>
          <w:ilvl w:val="0"/>
          <w:numId w:val="35"/>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Rotation speed of the disk</w:t>
      </w:r>
    </w:p>
    <w:p w14:paraId="7556BAE1" w14:textId="77777777" w:rsidR="009329E0" w:rsidRPr="009329E0" w:rsidRDefault="009329E0" w:rsidP="009329E0">
      <w:pPr>
        <w:numPr>
          <w:ilvl w:val="0"/>
          <w:numId w:val="35"/>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Density of the track</w:t>
      </w:r>
    </w:p>
    <w:p w14:paraId="1B4C3CE8" w14:textId="77777777" w:rsidR="009329E0" w:rsidRPr="009329E0" w:rsidRDefault="009329E0" w:rsidP="009329E0">
      <w:pPr>
        <w:numPr>
          <w:ilvl w:val="0"/>
          <w:numId w:val="35"/>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Speed of the electronics that connects the disk to the computer</w:t>
      </w:r>
    </w:p>
    <w:p w14:paraId="56C94AC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3476EFF"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4. Controller Overhead-</w:t>
      </w:r>
    </w:p>
    <w:p w14:paraId="6679DBE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BF69173" w14:textId="77777777" w:rsidR="009329E0" w:rsidRPr="009329E0" w:rsidRDefault="009329E0" w:rsidP="009329E0">
      <w:pPr>
        <w:numPr>
          <w:ilvl w:val="0"/>
          <w:numId w:val="3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overhead imposed by the disk controller is called as </w:t>
      </w:r>
      <w:r w:rsidRPr="009329E0">
        <w:rPr>
          <w:rFonts w:ascii="Arial" w:eastAsia="Times New Roman" w:hAnsi="Arial" w:cs="Arial"/>
          <w:b/>
          <w:bCs/>
          <w:color w:val="303030"/>
          <w:kern w:val="0"/>
          <w:sz w:val="21"/>
          <w:szCs w:val="21"/>
          <w:lang w:eastAsia="en-IN"/>
          <w14:ligatures w14:val="none"/>
        </w:rPr>
        <w:t>controller overhead</w:t>
      </w:r>
      <w:r w:rsidRPr="009329E0">
        <w:rPr>
          <w:rFonts w:ascii="Arial" w:eastAsia="Times New Roman" w:hAnsi="Arial" w:cs="Arial"/>
          <w:color w:val="303030"/>
          <w:kern w:val="0"/>
          <w:sz w:val="21"/>
          <w:szCs w:val="21"/>
          <w:lang w:eastAsia="en-IN"/>
          <w14:ligatures w14:val="none"/>
        </w:rPr>
        <w:t>.</w:t>
      </w:r>
    </w:p>
    <w:p w14:paraId="6D36D9C4" w14:textId="77777777" w:rsidR="009329E0" w:rsidRPr="009329E0" w:rsidRDefault="009329E0" w:rsidP="009329E0">
      <w:pPr>
        <w:numPr>
          <w:ilvl w:val="0"/>
          <w:numId w:val="36"/>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Disk controller is a device that manages the disk.</w:t>
      </w:r>
    </w:p>
    <w:p w14:paraId="6C4D311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861D137"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5. Queuing Delay-</w:t>
      </w:r>
    </w:p>
    <w:p w14:paraId="0BA4274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33840279" w14:textId="77777777" w:rsidR="009329E0" w:rsidRPr="009329E0" w:rsidRDefault="009329E0" w:rsidP="009329E0">
      <w:pPr>
        <w:numPr>
          <w:ilvl w:val="0"/>
          <w:numId w:val="37"/>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The time spent waiting for the disk to become free is called as </w:t>
      </w:r>
      <w:r w:rsidRPr="009329E0">
        <w:rPr>
          <w:rFonts w:ascii="Arial" w:eastAsia="Times New Roman" w:hAnsi="Arial" w:cs="Arial"/>
          <w:b/>
          <w:bCs/>
          <w:color w:val="303030"/>
          <w:kern w:val="0"/>
          <w:sz w:val="21"/>
          <w:szCs w:val="21"/>
          <w:lang w:eastAsia="en-IN"/>
          <w14:ligatures w14:val="none"/>
        </w:rPr>
        <w:t>queuing delay</w:t>
      </w:r>
      <w:r w:rsidRPr="009329E0">
        <w:rPr>
          <w:rFonts w:ascii="Arial" w:eastAsia="Times New Roman" w:hAnsi="Arial" w:cs="Arial"/>
          <w:color w:val="303030"/>
          <w:kern w:val="0"/>
          <w:sz w:val="21"/>
          <w:szCs w:val="21"/>
          <w:lang w:eastAsia="en-IN"/>
          <w14:ligatures w14:val="none"/>
        </w:rPr>
        <w:t>.</w:t>
      </w:r>
    </w:p>
    <w:p w14:paraId="6A5FA57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25B80F9"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NOTE-</w:t>
      </w:r>
    </w:p>
    <w:p w14:paraId="3B6FB9E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78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81"/>
      </w:tblGrid>
      <w:tr w:rsidR="009329E0" w:rsidRPr="009329E0" w14:paraId="152847AD" w14:textId="77777777" w:rsidTr="009329E0">
        <w:tc>
          <w:tcPr>
            <w:tcW w:w="878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3ADC75"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All the tracks of a disk have the same storage capacity.</w:t>
            </w:r>
          </w:p>
        </w:tc>
      </w:tr>
    </w:tbl>
    <w:p w14:paraId="4552832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97E37B4"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Storage Density-</w:t>
      </w:r>
    </w:p>
    <w:p w14:paraId="4A2BA14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6D6CCB4" w14:textId="77777777" w:rsidR="009329E0" w:rsidRPr="009329E0" w:rsidRDefault="009329E0" w:rsidP="009329E0">
      <w:pPr>
        <w:numPr>
          <w:ilvl w:val="0"/>
          <w:numId w:val="38"/>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All the tracks of a disk have the same storage capacity.</w:t>
      </w:r>
    </w:p>
    <w:p w14:paraId="7977D9CC" w14:textId="77777777" w:rsidR="009329E0" w:rsidRPr="009329E0" w:rsidRDefault="009329E0" w:rsidP="009329E0">
      <w:pPr>
        <w:numPr>
          <w:ilvl w:val="0"/>
          <w:numId w:val="38"/>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This is because each track has different storage density.</w:t>
      </w:r>
    </w:p>
    <w:p w14:paraId="05EB6119" w14:textId="77777777" w:rsidR="009329E0" w:rsidRPr="009329E0" w:rsidRDefault="009329E0" w:rsidP="009329E0">
      <w:pPr>
        <w:numPr>
          <w:ilvl w:val="0"/>
          <w:numId w:val="38"/>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xml:space="preserve">Storage density decreases as we from one track to another track away from the </w:t>
      </w:r>
      <w:proofErr w:type="spellStart"/>
      <w:r w:rsidRPr="009329E0">
        <w:rPr>
          <w:rFonts w:ascii="Arial" w:eastAsia="Times New Roman" w:hAnsi="Arial" w:cs="Arial"/>
          <w:color w:val="303030"/>
          <w:kern w:val="0"/>
          <w:sz w:val="21"/>
          <w:szCs w:val="21"/>
          <w:lang w:eastAsia="en-IN"/>
          <w14:ligatures w14:val="none"/>
        </w:rPr>
        <w:t>center</w:t>
      </w:r>
      <w:proofErr w:type="spellEnd"/>
      <w:r w:rsidRPr="009329E0">
        <w:rPr>
          <w:rFonts w:ascii="Arial" w:eastAsia="Times New Roman" w:hAnsi="Arial" w:cs="Arial"/>
          <w:color w:val="303030"/>
          <w:kern w:val="0"/>
          <w:sz w:val="21"/>
          <w:szCs w:val="21"/>
          <w:lang w:eastAsia="en-IN"/>
          <w14:ligatures w14:val="none"/>
        </w:rPr>
        <w:t>.</w:t>
      </w:r>
    </w:p>
    <w:p w14:paraId="31F8A47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2ACA65C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Thus,</w:t>
      </w:r>
    </w:p>
    <w:p w14:paraId="31AEBF56" w14:textId="77777777" w:rsidR="009329E0" w:rsidRPr="009329E0" w:rsidRDefault="009329E0" w:rsidP="009329E0">
      <w:pPr>
        <w:numPr>
          <w:ilvl w:val="0"/>
          <w:numId w:val="39"/>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Innermost track has maximum storage density.</w:t>
      </w:r>
    </w:p>
    <w:p w14:paraId="17EF0363" w14:textId="77777777" w:rsidR="009329E0" w:rsidRPr="009329E0" w:rsidRDefault="009329E0" w:rsidP="009329E0">
      <w:pPr>
        <w:numPr>
          <w:ilvl w:val="0"/>
          <w:numId w:val="39"/>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Outermost track has minimum storage density.</w:t>
      </w:r>
    </w:p>
    <w:p w14:paraId="4761A8D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896D23E"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Important Formulas-</w:t>
      </w:r>
    </w:p>
    <w:p w14:paraId="1D0C465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AF3BC84"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1. Disk Access Time-</w:t>
      </w:r>
    </w:p>
    <w:p w14:paraId="7393FB4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F1BBF3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lastRenderedPageBreak/>
        <w:t>Disk access time is calculated as-</w:t>
      </w:r>
    </w:p>
    <w:p w14:paraId="3683748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92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3"/>
      </w:tblGrid>
      <w:tr w:rsidR="009329E0" w:rsidRPr="009329E0" w14:paraId="1CBE60BF" w14:textId="77777777" w:rsidTr="009329E0">
        <w:tc>
          <w:tcPr>
            <w:tcW w:w="89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C1A26D2"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Disk access time</w:t>
            </w:r>
          </w:p>
          <w:p w14:paraId="425046F1"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Seek time + Rotational delay + Transfer time + Controller overhead + Queuing delay</w:t>
            </w:r>
          </w:p>
        </w:tc>
      </w:tr>
    </w:tbl>
    <w:p w14:paraId="4E92470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CBB572B"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2. Average Disk Access Time-</w:t>
      </w:r>
    </w:p>
    <w:p w14:paraId="1A0BE9F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61C287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disk access time is calculated as-</w:t>
      </w:r>
    </w:p>
    <w:p w14:paraId="11490E6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92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3"/>
      </w:tblGrid>
      <w:tr w:rsidR="009329E0" w:rsidRPr="009329E0" w14:paraId="1C9940DA" w14:textId="77777777" w:rsidTr="009329E0">
        <w:tc>
          <w:tcPr>
            <w:tcW w:w="89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AB9A56F"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disk access time</w:t>
            </w:r>
          </w:p>
          <w:p w14:paraId="7F0C795F"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Average seek time + Average rotational delay + Transfer time + Controller overhead + Queuing delay</w:t>
            </w:r>
          </w:p>
        </w:tc>
      </w:tr>
    </w:tbl>
    <w:p w14:paraId="3E59B11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11EC1E58"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3. Average Seek Time-</w:t>
      </w:r>
    </w:p>
    <w:p w14:paraId="2A54DF0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14FCC6D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seek time is calculated as-</w:t>
      </w:r>
    </w:p>
    <w:p w14:paraId="406501E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906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64"/>
      </w:tblGrid>
      <w:tr w:rsidR="009329E0" w:rsidRPr="009329E0" w14:paraId="225170AD" w14:textId="77777777" w:rsidTr="009329E0">
        <w:tc>
          <w:tcPr>
            <w:tcW w:w="90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067538"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seek time</w:t>
            </w:r>
          </w:p>
          <w:p w14:paraId="58CBED0A"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1 / 3 x Time taken for one full stroke</w:t>
            </w:r>
          </w:p>
        </w:tc>
      </w:tr>
    </w:tbl>
    <w:p w14:paraId="295C60B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7F7D58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b/>
          <w:bCs/>
          <w:color w:val="303030"/>
          <w:kern w:val="0"/>
          <w:sz w:val="21"/>
          <w:szCs w:val="21"/>
          <w:lang w:eastAsia="en-IN"/>
          <w14:ligatures w14:val="none"/>
        </w:rPr>
        <w:t>Alternatively</w:t>
      </w:r>
      <w:r w:rsidRPr="009329E0">
        <w:rPr>
          <w:rFonts w:ascii="Arial" w:eastAsia="Times New Roman" w:hAnsi="Arial" w:cs="Arial"/>
          <w:color w:val="303030"/>
          <w:kern w:val="0"/>
          <w:sz w:val="21"/>
          <w:szCs w:val="21"/>
          <w:lang w:eastAsia="en-IN"/>
          <w14:ligatures w14:val="none"/>
        </w:rPr>
        <w:t>,</w:t>
      </w:r>
    </w:p>
    <w:p w14:paraId="59C67B1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time taken by the head to move from one track to adjacent track = t units and there are total k tracks, then-</w:t>
      </w:r>
    </w:p>
    <w:p w14:paraId="2E6D41A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seek time</w:t>
      </w:r>
    </w:p>
    <w:p w14:paraId="307B854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 Time taken to move from track 1 to track 1 + Time taken to move from track 1 to last track } / 2</w:t>
      </w:r>
    </w:p>
    <w:p w14:paraId="0DB4825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 0 + (k-1)t } / 2</w:t>
      </w:r>
    </w:p>
    <w:p w14:paraId="60F9B22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(k-1)t / 2</w:t>
      </w:r>
    </w:p>
    <w:p w14:paraId="66354F5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2632E65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4. Average Rotational Latency-</w:t>
      </w:r>
    </w:p>
    <w:p w14:paraId="09BBC15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2F42A3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lastRenderedPageBreak/>
        <w:t>Average rotational latency is calculated as-</w:t>
      </w:r>
    </w:p>
    <w:p w14:paraId="6C04B8D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63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639"/>
      </w:tblGrid>
      <w:tr w:rsidR="009329E0" w:rsidRPr="009329E0" w14:paraId="11F7A5FB" w14:textId="77777777" w:rsidTr="009329E0">
        <w:tc>
          <w:tcPr>
            <w:tcW w:w="863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337AFB"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rotational latency</w:t>
            </w:r>
          </w:p>
          <w:p w14:paraId="2E01B132"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1 / 2 x Time taken for one full rotation</w:t>
            </w:r>
          </w:p>
        </w:tc>
      </w:tr>
    </w:tbl>
    <w:p w14:paraId="64A7475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069383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rotational latency may also be referred as-</w:t>
      </w:r>
    </w:p>
    <w:p w14:paraId="5F9F4F41" w14:textId="77777777" w:rsidR="009329E0" w:rsidRPr="009329E0" w:rsidRDefault="009329E0" w:rsidP="009329E0">
      <w:pPr>
        <w:numPr>
          <w:ilvl w:val="0"/>
          <w:numId w:val="40"/>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rotational delay</w:t>
      </w:r>
    </w:p>
    <w:p w14:paraId="7DB05B4F" w14:textId="77777777" w:rsidR="009329E0" w:rsidRPr="009329E0" w:rsidRDefault="009329E0" w:rsidP="009329E0">
      <w:pPr>
        <w:numPr>
          <w:ilvl w:val="0"/>
          <w:numId w:val="40"/>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latency</w:t>
      </w:r>
    </w:p>
    <w:p w14:paraId="71ABE719" w14:textId="77777777" w:rsidR="009329E0" w:rsidRPr="009329E0" w:rsidRDefault="009329E0" w:rsidP="009329E0">
      <w:pPr>
        <w:numPr>
          <w:ilvl w:val="0"/>
          <w:numId w:val="40"/>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Average delay</w:t>
      </w:r>
    </w:p>
    <w:p w14:paraId="6ACD9E9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D4A1870"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5. Capacity Of Disk Pack-</w:t>
      </w:r>
    </w:p>
    <w:p w14:paraId="4E987E3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4B2E013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Capacity of a disk pack is calculated as-</w:t>
      </w:r>
    </w:p>
    <w:p w14:paraId="3EF20FB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92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3"/>
      </w:tblGrid>
      <w:tr w:rsidR="009329E0" w:rsidRPr="009329E0" w14:paraId="766A26D1" w14:textId="77777777" w:rsidTr="009329E0">
        <w:trPr>
          <w:trHeight w:val="1101"/>
        </w:trPr>
        <w:tc>
          <w:tcPr>
            <w:tcW w:w="89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5102A4"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Capacity of a disk pack</w:t>
            </w:r>
          </w:p>
          <w:p w14:paraId="29DF4BC2"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Total number of surfaces x Number of tracks per surface x Number of sectors per track x Storage capacity of one sector</w:t>
            </w:r>
          </w:p>
        </w:tc>
      </w:tr>
    </w:tbl>
    <w:p w14:paraId="61601BD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3F198B2F"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6. Formatting Overhead-</w:t>
      </w:r>
    </w:p>
    <w:p w14:paraId="51FD4FC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DE99C7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Formatting overhead is calculated as-</w:t>
      </w:r>
    </w:p>
    <w:p w14:paraId="06247D0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86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61"/>
      </w:tblGrid>
      <w:tr w:rsidR="009329E0" w:rsidRPr="009329E0" w14:paraId="19E8FECF" w14:textId="77777777" w:rsidTr="009329E0">
        <w:trPr>
          <w:trHeight w:val="794"/>
        </w:trPr>
        <w:tc>
          <w:tcPr>
            <w:tcW w:w="886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0DCB8A0"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Formatting overhead</w:t>
            </w:r>
          </w:p>
          <w:p w14:paraId="6EA3B879"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Number of sectors x Overhead per sector</w:t>
            </w:r>
          </w:p>
        </w:tc>
      </w:tr>
    </w:tbl>
    <w:p w14:paraId="1A8400A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518C128"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7. Formatted Disk Space-</w:t>
      </w:r>
    </w:p>
    <w:p w14:paraId="31B6FCD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40F824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Formatted disk space also called as usable disk space is the disk space excluding formatting overhead.</w:t>
      </w:r>
    </w:p>
    <w:p w14:paraId="7204B48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It is calculated as-</w:t>
      </w:r>
    </w:p>
    <w:p w14:paraId="398E92B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92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23"/>
      </w:tblGrid>
      <w:tr w:rsidR="009329E0" w:rsidRPr="009329E0" w14:paraId="70843DF7" w14:textId="77777777" w:rsidTr="009329E0">
        <w:trPr>
          <w:trHeight w:val="746"/>
        </w:trPr>
        <w:tc>
          <w:tcPr>
            <w:tcW w:w="8923"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9FFB28"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lastRenderedPageBreak/>
              <w:t>Formatted disk space</w:t>
            </w:r>
          </w:p>
          <w:p w14:paraId="6D730498"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Total disk space or capacity – Formatting overhead</w:t>
            </w:r>
          </w:p>
        </w:tc>
      </w:tr>
    </w:tbl>
    <w:p w14:paraId="1C4A2B9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476E0E6"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8. Recording Density Or Storage Density-</w:t>
      </w:r>
    </w:p>
    <w:p w14:paraId="3F9EB55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46A09A8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Recording density or Storage density is calculated as-</w:t>
      </w:r>
    </w:p>
    <w:p w14:paraId="1A54526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904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41"/>
      </w:tblGrid>
      <w:tr w:rsidR="009329E0" w:rsidRPr="009329E0" w14:paraId="025E358E" w14:textId="77777777" w:rsidTr="009329E0">
        <w:trPr>
          <w:trHeight w:val="841"/>
        </w:trPr>
        <w:tc>
          <w:tcPr>
            <w:tcW w:w="904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E93552"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Storage density of a track</w:t>
            </w:r>
          </w:p>
          <w:p w14:paraId="20AF5BB7"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Capacity of the track / Circumference of the track</w:t>
            </w:r>
          </w:p>
        </w:tc>
      </w:tr>
    </w:tbl>
    <w:p w14:paraId="7339334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471B29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From here, we can infer-</w:t>
      </w:r>
    </w:p>
    <w:p w14:paraId="48DE373B" w14:textId="77777777" w:rsidR="009329E0" w:rsidRPr="009329E0" w:rsidRDefault="009329E0" w:rsidP="009329E0">
      <w:pPr>
        <w:shd w:val="clear" w:color="auto" w:fill="FFFFFF"/>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Storage density of a track </w:t>
      </w:r>
      <w:r w:rsidRPr="009329E0">
        <w:rPr>
          <w:rFonts w:ascii="Cambria Math" w:eastAsia="Times New Roman" w:hAnsi="Cambria Math" w:cs="Cambria Math"/>
          <w:color w:val="303030"/>
          <w:kern w:val="0"/>
          <w:sz w:val="21"/>
          <w:szCs w:val="21"/>
          <w:lang w:eastAsia="en-IN"/>
          <w14:ligatures w14:val="none"/>
        </w:rPr>
        <w:t>∝</w:t>
      </w:r>
      <w:r w:rsidRPr="009329E0">
        <w:rPr>
          <w:rFonts w:ascii="Arial" w:eastAsia="Times New Roman" w:hAnsi="Arial" w:cs="Arial"/>
          <w:color w:val="303030"/>
          <w:kern w:val="0"/>
          <w:sz w:val="21"/>
          <w:szCs w:val="21"/>
          <w:lang w:eastAsia="en-IN"/>
          <w14:ligatures w14:val="none"/>
        </w:rPr>
        <w:t xml:space="preserve"> 1 / Circumference of the track</w:t>
      </w:r>
    </w:p>
    <w:p w14:paraId="0FF9B89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A2A35E4"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9. Track Capacity-</w:t>
      </w:r>
    </w:p>
    <w:p w14:paraId="406253E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1739AA4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Capacity of a track is calculated as-</w:t>
      </w:r>
    </w:p>
    <w:p w14:paraId="1A46F63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0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95"/>
      </w:tblGrid>
      <w:tr w:rsidR="009329E0" w:rsidRPr="009329E0" w14:paraId="2B4087E8" w14:textId="77777777" w:rsidTr="009329E0">
        <w:trPr>
          <w:trHeight w:val="841"/>
        </w:trPr>
        <w:tc>
          <w:tcPr>
            <w:tcW w:w="809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F61205C"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Capacity of a track</w:t>
            </w:r>
          </w:p>
          <w:p w14:paraId="3C23249E"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Recording density of the track x Circumference of the track</w:t>
            </w:r>
          </w:p>
        </w:tc>
      </w:tr>
    </w:tbl>
    <w:p w14:paraId="65AAA63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EB6C0F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10. Data Transfer Rate-</w:t>
      </w:r>
    </w:p>
    <w:p w14:paraId="2416177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7E8F894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Data transfer rate is calculated as-</w:t>
      </w:r>
    </w:p>
    <w:p w14:paraId="63930A9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0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72"/>
      </w:tblGrid>
      <w:tr w:rsidR="009329E0" w:rsidRPr="009329E0" w14:paraId="723D45F2" w14:textId="77777777" w:rsidTr="009329E0">
        <w:trPr>
          <w:trHeight w:val="675"/>
        </w:trPr>
        <w:tc>
          <w:tcPr>
            <w:tcW w:w="80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B0B195B"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Data transfer rate</w:t>
            </w:r>
          </w:p>
          <w:p w14:paraId="13D87641"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Number of heads x Bytes that can be read in one full rotation x Number of rotations in one second</w:t>
            </w:r>
          </w:p>
        </w:tc>
      </w:tr>
    </w:tbl>
    <w:p w14:paraId="33B146CE" w14:textId="77777777" w:rsidR="009329E0" w:rsidRPr="009329E0" w:rsidRDefault="009329E0" w:rsidP="009329E0">
      <w:pPr>
        <w:shd w:val="clear" w:color="auto" w:fill="FFFFFF"/>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b/>
          <w:bCs/>
          <w:color w:val="303030"/>
          <w:kern w:val="0"/>
          <w:sz w:val="24"/>
          <w:szCs w:val="24"/>
          <w:lang w:eastAsia="en-IN"/>
          <w14:ligatures w14:val="none"/>
        </w:rPr>
        <w:t>OR</w:t>
      </w:r>
    </w:p>
    <w:tbl>
      <w:tblPr>
        <w:tblW w:w="799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90"/>
      </w:tblGrid>
      <w:tr w:rsidR="009329E0" w:rsidRPr="009329E0" w14:paraId="7CED7E74" w14:textId="77777777" w:rsidTr="009329E0">
        <w:trPr>
          <w:trHeight w:val="640"/>
        </w:trPr>
        <w:tc>
          <w:tcPr>
            <w:tcW w:w="799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2F62A46"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lastRenderedPageBreak/>
              <w:t>Data transfer rate</w:t>
            </w:r>
          </w:p>
          <w:p w14:paraId="28C08650"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Number of heads x Capacity of one track x Number of rotations in one second</w:t>
            </w:r>
          </w:p>
        </w:tc>
      </w:tr>
    </w:tbl>
    <w:p w14:paraId="3E192EB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721DEA5"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lang w:eastAsia="en-IN"/>
          <w14:ligatures w14:val="none"/>
        </w:rPr>
        <w:t>11. Tracks Per Surface-</w:t>
      </w:r>
    </w:p>
    <w:p w14:paraId="19675AA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2D0E668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Total number of tracks per surface is calculated as-</w:t>
      </w:r>
    </w:p>
    <w:p w14:paraId="1C8128E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tbl>
      <w:tblPr>
        <w:tblW w:w="80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72"/>
      </w:tblGrid>
      <w:tr w:rsidR="009329E0" w:rsidRPr="009329E0" w14:paraId="65A80F16" w14:textId="77777777" w:rsidTr="009329E0">
        <w:trPr>
          <w:trHeight w:val="592"/>
        </w:trPr>
        <w:tc>
          <w:tcPr>
            <w:tcW w:w="807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0B2586" w14:textId="77777777" w:rsidR="009329E0" w:rsidRPr="009329E0" w:rsidRDefault="009329E0" w:rsidP="009329E0">
            <w:pPr>
              <w:spacing w:before="150" w:after="150" w:line="240" w:lineRule="auto"/>
              <w:jc w:val="center"/>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Total number of tracks per surface</w:t>
            </w:r>
          </w:p>
          <w:p w14:paraId="20AB45F8" w14:textId="77777777" w:rsidR="009329E0" w:rsidRPr="009329E0" w:rsidRDefault="009329E0" w:rsidP="009329E0">
            <w:pPr>
              <w:spacing w:before="60" w:after="180" w:line="240" w:lineRule="auto"/>
              <w:jc w:val="center"/>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(Outer radius – Inner radius) / Inter track gap</w:t>
            </w:r>
          </w:p>
        </w:tc>
      </w:tr>
    </w:tbl>
    <w:p w14:paraId="7B57B09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3A89886D" w14:textId="6E1E2C0D"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p>
    <w:p w14:paraId="4943862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2AE59163" w14:textId="77777777" w:rsid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u w:val="single"/>
          <w:lang w:eastAsia="en-IN"/>
          <w14:ligatures w14:val="none"/>
        </w:rPr>
      </w:pPr>
    </w:p>
    <w:p w14:paraId="3E7D733C" w14:textId="76E784FB"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PRACTICE PROBLEMS BASED ON MAGNETIC DISK-</w:t>
      </w:r>
    </w:p>
    <w:p w14:paraId="6DBA971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2A4251F3"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Problem-01:</w:t>
      </w:r>
    </w:p>
    <w:p w14:paraId="4D4EAAF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5E01E82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Consider a disk pack with the following specifications- 16 surfaces, 128 tracks per surface, 256 sectors per track and 512 bytes per sector.</w:t>
      </w:r>
    </w:p>
    <w:p w14:paraId="0A34D86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Answer the following questions-</w:t>
      </w:r>
    </w:p>
    <w:p w14:paraId="285E7090"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What is the capacity of disk pack?</w:t>
      </w:r>
    </w:p>
    <w:p w14:paraId="4A10FDEF"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What is the number of bits required to address the sector?</w:t>
      </w:r>
    </w:p>
    <w:p w14:paraId="08EA8774"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the format overhead is 32 bytes per sector, what is the formatted disk space?</w:t>
      </w:r>
    </w:p>
    <w:p w14:paraId="285B2783"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the format overhead is 64 bytes per sector, how much amount of memory is lost due to formatting?</w:t>
      </w:r>
    </w:p>
    <w:p w14:paraId="4C07932C"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the diameter of innermost track is 21 cm, what is the maximum recording density?</w:t>
      </w:r>
    </w:p>
    <w:p w14:paraId="59A5DCDE"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the diameter of innermost track is 21 cm with 2 KB/cm, what is the capacity of one track?</w:t>
      </w:r>
    </w:p>
    <w:p w14:paraId="4B172157"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the disk is rotating at 3600 RPM, what is the data transfer rate?</w:t>
      </w:r>
    </w:p>
    <w:p w14:paraId="5166E7A3" w14:textId="77777777" w:rsidR="009329E0" w:rsidRPr="009329E0" w:rsidRDefault="009329E0" w:rsidP="009329E0">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the disk system has rotational speed of 3000 RPM, what is the average access time with a seek time of 11.5 msec?</w:t>
      </w:r>
    </w:p>
    <w:p w14:paraId="73D13AA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3CC4A5E3"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14:ligatures w14:val="none"/>
        </w:rPr>
      </w:pPr>
      <w:r w:rsidRPr="009329E0">
        <w:rPr>
          <w:rFonts w:ascii="Roboto Condensed" w:eastAsia="Times New Roman" w:hAnsi="Roboto Condensed" w:cs="Times New Roman"/>
          <w:b/>
          <w:bCs/>
          <w:color w:val="303030"/>
          <w:kern w:val="0"/>
          <w:sz w:val="36"/>
          <w:szCs w:val="36"/>
          <w:u w:val="single"/>
          <w:lang w:eastAsia="en-IN"/>
          <w14:ligatures w14:val="none"/>
        </w:rPr>
        <w:t>Solution-</w:t>
      </w:r>
    </w:p>
    <w:p w14:paraId="5F1CC15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D330D0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lastRenderedPageBreak/>
        <w:t>Given-</w:t>
      </w:r>
    </w:p>
    <w:p w14:paraId="5A88F774" w14:textId="77777777" w:rsidR="009329E0" w:rsidRPr="009329E0" w:rsidRDefault="009329E0" w:rsidP="009329E0">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Number of surfaces = 16</w:t>
      </w:r>
    </w:p>
    <w:p w14:paraId="5389F27C" w14:textId="77777777" w:rsidR="009329E0" w:rsidRPr="009329E0" w:rsidRDefault="009329E0" w:rsidP="009329E0">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Number of tracks per surface = 128</w:t>
      </w:r>
    </w:p>
    <w:p w14:paraId="6E28549D" w14:textId="77777777" w:rsidR="009329E0" w:rsidRPr="009329E0" w:rsidRDefault="009329E0" w:rsidP="009329E0">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Number of sectors per track = 256</w:t>
      </w:r>
    </w:p>
    <w:p w14:paraId="1C42F583" w14:textId="77777777" w:rsidR="009329E0" w:rsidRPr="009329E0" w:rsidRDefault="009329E0" w:rsidP="009329E0">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Number of bytes per sector = 512 bytes</w:t>
      </w:r>
    </w:p>
    <w:p w14:paraId="4FD15A69" w14:textId="77777777" w:rsidR="009329E0" w:rsidRPr="009329E0" w:rsidRDefault="009329E0" w:rsidP="009329E0">
      <w:pPr>
        <w:shd w:val="clear" w:color="auto" w:fill="FFFFFF"/>
        <w:spacing w:before="225" w:after="225" w:line="0" w:lineRule="atLeast"/>
        <w:textAlignment w:val="baseline"/>
        <w:rPr>
          <w:rFonts w:ascii="Times New Roman" w:eastAsia="Times New Roman" w:hAnsi="Times New Roman" w:cs="Times New Roman"/>
          <w:kern w:val="0"/>
          <w:sz w:val="24"/>
          <w:szCs w:val="24"/>
          <w:bdr w:val="none" w:sz="0" w:space="0" w:color="auto" w:frame="1"/>
          <w:lang w:eastAsia="en-IN"/>
          <w14:ligatures w14:val="none"/>
        </w:rPr>
      </w:pPr>
      <w:r w:rsidRPr="009329E0">
        <w:rPr>
          <w:rFonts w:ascii="Arial" w:eastAsia="Times New Roman" w:hAnsi="Arial" w:cs="Arial"/>
          <w:color w:val="303030"/>
          <w:kern w:val="0"/>
          <w:sz w:val="21"/>
          <w:szCs w:val="21"/>
          <w:lang w:eastAsia="en-IN"/>
          <w14:ligatures w14:val="none"/>
        </w:rPr>
        <w:t> </w:t>
      </w:r>
    </w:p>
    <w:p w14:paraId="2D865459"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Part-01: Capacity of Disk Pack-</w:t>
      </w:r>
    </w:p>
    <w:p w14:paraId="155EAAE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BCE5DB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Capacity of disk pack</w:t>
      </w:r>
    </w:p>
    <w:p w14:paraId="66ED34F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Total number of surfaces x Number of tracks per surface x Number of sectors per track x Number of bytes per sector</w:t>
      </w:r>
    </w:p>
    <w:p w14:paraId="35164764" w14:textId="77777777" w:rsidR="009329E0" w:rsidRPr="009329E0" w:rsidRDefault="009329E0" w:rsidP="009329E0">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16 x 128 x 256 x 512 bytes</w:t>
      </w:r>
    </w:p>
    <w:p w14:paraId="32BDA8BC" w14:textId="77777777" w:rsidR="009329E0" w:rsidRPr="009329E0" w:rsidRDefault="009329E0" w:rsidP="009329E0">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28</w:t>
      </w:r>
      <w:r w:rsidRPr="009329E0">
        <w:rPr>
          <w:rFonts w:ascii="Arial" w:eastAsia="Times New Roman" w:hAnsi="Arial" w:cs="Arial"/>
          <w:color w:val="303030"/>
          <w:kern w:val="0"/>
          <w:sz w:val="21"/>
          <w:szCs w:val="21"/>
          <w:bdr w:val="none" w:sz="0" w:space="0" w:color="auto" w:frame="1"/>
          <w:lang w:eastAsia="en-IN"/>
          <w14:ligatures w14:val="none"/>
        </w:rPr>
        <w:t> bytes</w:t>
      </w:r>
    </w:p>
    <w:p w14:paraId="30FF133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256 MB</w:t>
      </w:r>
    </w:p>
    <w:p w14:paraId="44919D9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1579DEC"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Part-02: Number of Bits Required To Address Sector-</w:t>
      </w:r>
    </w:p>
    <w:p w14:paraId="3952281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FD8235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Total number of sectors</w:t>
      </w:r>
    </w:p>
    <w:p w14:paraId="41D1850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Total number of surfaces x Number of tracks per surface x Number of sectors per track</w:t>
      </w:r>
    </w:p>
    <w:p w14:paraId="1DE9E42B" w14:textId="77777777" w:rsidR="009329E0" w:rsidRPr="009329E0" w:rsidRDefault="009329E0" w:rsidP="009329E0">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16 x 128 x 256 sectors</w:t>
      </w:r>
    </w:p>
    <w:p w14:paraId="30E3120D" w14:textId="77777777" w:rsidR="009329E0" w:rsidRPr="009329E0" w:rsidRDefault="009329E0" w:rsidP="009329E0">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19</w:t>
      </w:r>
      <w:r w:rsidRPr="009329E0">
        <w:rPr>
          <w:rFonts w:ascii="Arial" w:eastAsia="Times New Roman" w:hAnsi="Arial" w:cs="Arial"/>
          <w:color w:val="303030"/>
          <w:kern w:val="0"/>
          <w:sz w:val="21"/>
          <w:szCs w:val="21"/>
          <w:bdr w:val="none" w:sz="0" w:space="0" w:color="auto" w:frame="1"/>
          <w:lang w:eastAsia="en-IN"/>
          <w14:ligatures w14:val="none"/>
        </w:rPr>
        <w:t> sectors</w:t>
      </w:r>
    </w:p>
    <w:p w14:paraId="12383AB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Thus, Number of bits required to address the sector = 19 bits</w:t>
      </w:r>
    </w:p>
    <w:p w14:paraId="1230541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316F49C"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Part-03: Formatted Disk Space-</w:t>
      </w:r>
    </w:p>
    <w:p w14:paraId="02B2E0F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36DF4F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Formatting overhead</w:t>
      </w:r>
    </w:p>
    <w:p w14:paraId="4C5C9F2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Total number of sectors x overhead per sector</w:t>
      </w:r>
    </w:p>
    <w:p w14:paraId="185159D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19</w:t>
      </w:r>
      <w:r w:rsidRPr="009329E0">
        <w:rPr>
          <w:rFonts w:ascii="Arial" w:eastAsia="Times New Roman" w:hAnsi="Arial" w:cs="Arial"/>
          <w:color w:val="303030"/>
          <w:kern w:val="0"/>
          <w:sz w:val="21"/>
          <w:szCs w:val="21"/>
          <w:bdr w:val="none" w:sz="0" w:space="0" w:color="auto" w:frame="1"/>
          <w:lang w:eastAsia="en-IN"/>
          <w14:ligatures w14:val="none"/>
        </w:rPr>
        <w:t> x 32 bytes</w:t>
      </w:r>
    </w:p>
    <w:p w14:paraId="03F0E82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19</w:t>
      </w:r>
      <w:r w:rsidRPr="009329E0">
        <w:rPr>
          <w:rFonts w:ascii="Arial" w:eastAsia="Times New Roman" w:hAnsi="Arial" w:cs="Arial"/>
          <w:color w:val="303030"/>
          <w:kern w:val="0"/>
          <w:sz w:val="21"/>
          <w:szCs w:val="21"/>
          <w:bdr w:val="none" w:sz="0" w:space="0" w:color="auto" w:frame="1"/>
          <w:lang w:eastAsia="en-IN"/>
          <w14:ligatures w14:val="none"/>
        </w:rPr>
        <w:t> x 2</w:t>
      </w:r>
      <w:r w:rsidRPr="009329E0">
        <w:rPr>
          <w:rFonts w:ascii="Arial" w:eastAsia="Times New Roman" w:hAnsi="Arial" w:cs="Arial"/>
          <w:color w:val="303030"/>
          <w:kern w:val="0"/>
          <w:sz w:val="21"/>
          <w:szCs w:val="21"/>
          <w:bdr w:val="none" w:sz="0" w:space="0" w:color="auto" w:frame="1"/>
          <w:vertAlign w:val="superscript"/>
          <w:lang w:eastAsia="en-IN"/>
          <w14:ligatures w14:val="none"/>
        </w:rPr>
        <w:t>5</w:t>
      </w:r>
      <w:r w:rsidRPr="009329E0">
        <w:rPr>
          <w:rFonts w:ascii="Arial" w:eastAsia="Times New Roman" w:hAnsi="Arial" w:cs="Arial"/>
          <w:color w:val="303030"/>
          <w:kern w:val="0"/>
          <w:sz w:val="21"/>
          <w:szCs w:val="21"/>
          <w:bdr w:val="none" w:sz="0" w:space="0" w:color="auto" w:frame="1"/>
          <w:lang w:eastAsia="en-IN"/>
          <w14:ligatures w14:val="none"/>
        </w:rPr>
        <w:t> bytes</w:t>
      </w:r>
    </w:p>
    <w:p w14:paraId="4C05C4A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24</w:t>
      </w:r>
      <w:r w:rsidRPr="009329E0">
        <w:rPr>
          <w:rFonts w:ascii="Arial" w:eastAsia="Times New Roman" w:hAnsi="Arial" w:cs="Arial"/>
          <w:color w:val="303030"/>
          <w:kern w:val="0"/>
          <w:sz w:val="21"/>
          <w:szCs w:val="21"/>
          <w:bdr w:val="none" w:sz="0" w:space="0" w:color="auto" w:frame="1"/>
          <w:lang w:eastAsia="en-IN"/>
          <w14:ligatures w14:val="none"/>
        </w:rPr>
        <w:t> bytes</w:t>
      </w:r>
    </w:p>
    <w:p w14:paraId="1455266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16 MB</w:t>
      </w:r>
    </w:p>
    <w:p w14:paraId="21AE6BE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B6E186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Formatted disk space</w:t>
      </w:r>
    </w:p>
    <w:p w14:paraId="09AB8DC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Total disk space – Formatting overhead</w:t>
      </w:r>
    </w:p>
    <w:p w14:paraId="1569C02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 256 MB – 16 MB</w:t>
      </w:r>
    </w:p>
    <w:p w14:paraId="14FDD4B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240 MB</w:t>
      </w:r>
    </w:p>
    <w:p w14:paraId="68D53E1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7BB4C72"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Part-04: Formatting Overhead-</w:t>
      </w:r>
    </w:p>
    <w:p w14:paraId="4770A0A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6D1294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Amount of memory lost due to formatting</w:t>
      </w:r>
    </w:p>
    <w:p w14:paraId="612A2CA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Formatting overhead</w:t>
      </w:r>
    </w:p>
    <w:p w14:paraId="29FF55D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Total number of sectors x Overhead per sector</w:t>
      </w:r>
    </w:p>
    <w:p w14:paraId="438DC14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19</w:t>
      </w:r>
      <w:r w:rsidRPr="009329E0">
        <w:rPr>
          <w:rFonts w:ascii="Arial" w:eastAsia="Times New Roman" w:hAnsi="Arial" w:cs="Arial"/>
          <w:color w:val="303030"/>
          <w:kern w:val="0"/>
          <w:sz w:val="21"/>
          <w:szCs w:val="21"/>
          <w:bdr w:val="none" w:sz="0" w:space="0" w:color="auto" w:frame="1"/>
          <w:lang w:eastAsia="en-IN"/>
          <w14:ligatures w14:val="none"/>
        </w:rPr>
        <w:t> x 64 bytes</w:t>
      </w:r>
    </w:p>
    <w:p w14:paraId="303D5B6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19</w:t>
      </w:r>
      <w:r w:rsidRPr="009329E0">
        <w:rPr>
          <w:rFonts w:ascii="Arial" w:eastAsia="Times New Roman" w:hAnsi="Arial" w:cs="Arial"/>
          <w:color w:val="303030"/>
          <w:kern w:val="0"/>
          <w:sz w:val="21"/>
          <w:szCs w:val="21"/>
          <w:bdr w:val="none" w:sz="0" w:space="0" w:color="auto" w:frame="1"/>
          <w:lang w:eastAsia="en-IN"/>
          <w14:ligatures w14:val="none"/>
        </w:rPr>
        <w:t> x 2</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r w:rsidRPr="009329E0">
        <w:rPr>
          <w:rFonts w:ascii="Arial" w:eastAsia="Times New Roman" w:hAnsi="Arial" w:cs="Arial"/>
          <w:color w:val="303030"/>
          <w:kern w:val="0"/>
          <w:sz w:val="21"/>
          <w:szCs w:val="21"/>
          <w:bdr w:val="none" w:sz="0" w:space="0" w:color="auto" w:frame="1"/>
          <w:lang w:eastAsia="en-IN"/>
          <w14:ligatures w14:val="none"/>
        </w:rPr>
        <w:t> bytes</w:t>
      </w:r>
    </w:p>
    <w:p w14:paraId="3CE91DC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25</w:t>
      </w:r>
      <w:r w:rsidRPr="009329E0">
        <w:rPr>
          <w:rFonts w:ascii="Arial" w:eastAsia="Times New Roman" w:hAnsi="Arial" w:cs="Arial"/>
          <w:color w:val="303030"/>
          <w:kern w:val="0"/>
          <w:sz w:val="21"/>
          <w:szCs w:val="21"/>
          <w:bdr w:val="none" w:sz="0" w:space="0" w:color="auto" w:frame="1"/>
          <w:lang w:eastAsia="en-IN"/>
          <w14:ligatures w14:val="none"/>
        </w:rPr>
        <w:t> bytes</w:t>
      </w:r>
    </w:p>
    <w:p w14:paraId="5627D8B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32 MB</w:t>
      </w:r>
    </w:p>
    <w:p w14:paraId="51B2EA7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7DA5B61"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Part-05: Maximum Recording Density-</w:t>
      </w:r>
    </w:p>
    <w:p w14:paraId="6EF08B4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D1B0F7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Storage capacity of a track</w:t>
      </w:r>
    </w:p>
    <w:p w14:paraId="322DDDF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sectors per track x Number of bytes per sector</w:t>
      </w:r>
    </w:p>
    <w:p w14:paraId="24AA19D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256 x 512 bytes</w:t>
      </w:r>
    </w:p>
    <w:p w14:paraId="2CAEFCC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8</w:t>
      </w:r>
      <w:r w:rsidRPr="009329E0">
        <w:rPr>
          <w:rFonts w:ascii="Arial" w:eastAsia="Times New Roman" w:hAnsi="Arial" w:cs="Arial"/>
          <w:color w:val="303030"/>
          <w:kern w:val="0"/>
          <w:sz w:val="21"/>
          <w:szCs w:val="21"/>
          <w:bdr w:val="none" w:sz="0" w:space="0" w:color="auto" w:frame="1"/>
          <w:lang w:eastAsia="en-IN"/>
          <w14:ligatures w14:val="none"/>
        </w:rPr>
        <w:t> x 2</w:t>
      </w:r>
      <w:r w:rsidRPr="009329E0">
        <w:rPr>
          <w:rFonts w:ascii="Arial" w:eastAsia="Times New Roman" w:hAnsi="Arial" w:cs="Arial"/>
          <w:color w:val="303030"/>
          <w:kern w:val="0"/>
          <w:sz w:val="21"/>
          <w:szCs w:val="21"/>
          <w:bdr w:val="none" w:sz="0" w:space="0" w:color="auto" w:frame="1"/>
          <w:vertAlign w:val="superscript"/>
          <w:lang w:eastAsia="en-IN"/>
          <w14:ligatures w14:val="none"/>
        </w:rPr>
        <w:t>9</w:t>
      </w:r>
      <w:r w:rsidRPr="009329E0">
        <w:rPr>
          <w:rFonts w:ascii="Arial" w:eastAsia="Times New Roman" w:hAnsi="Arial" w:cs="Arial"/>
          <w:color w:val="303030"/>
          <w:kern w:val="0"/>
          <w:sz w:val="21"/>
          <w:szCs w:val="21"/>
          <w:bdr w:val="none" w:sz="0" w:space="0" w:color="auto" w:frame="1"/>
          <w:lang w:eastAsia="en-IN"/>
          <w14:ligatures w14:val="none"/>
        </w:rPr>
        <w:t> bytes</w:t>
      </w:r>
    </w:p>
    <w:p w14:paraId="5024B27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17</w:t>
      </w:r>
      <w:r w:rsidRPr="009329E0">
        <w:rPr>
          <w:rFonts w:ascii="Arial" w:eastAsia="Times New Roman" w:hAnsi="Arial" w:cs="Arial"/>
          <w:color w:val="303030"/>
          <w:kern w:val="0"/>
          <w:sz w:val="21"/>
          <w:szCs w:val="21"/>
          <w:bdr w:val="none" w:sz="0" w:space="0" w:color="auto" w:frame="1"/>
          <w:lang w:eastAsia="en-IN"/>
          <w14:ligatures w14:val="none"/>
        </w:rPr>
        <w:t> bytes</w:t>
      </w:r>
    </w:p>
    <w:p w14:paraId="2AE04ED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128 KB</w:t>
      </w:r>
    </w:p>
    <w:p w14:paraId="7A3D310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88E7F62" w14:textId="77777777" w:rsidR="009329E0" w:rsidRPr="009329E0" w:rsidRDefault="009329E0" w:rsidP="009329E0">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Circumference of innermost track</w:t>
      </w:r>
    </w:p>
    <w:p w14:paraId="2DB9A21A" w14:textId="77777777" w:rsidR="009329E0" w:rsidRPr="009329E0" w:rsidRDefault="009329E0" w:rsidP="009329E0">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 x π x radius</w:t>
      </w:r>
    </w:p>
    <w:p w14:paraId="458C8E9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π x diameter</w:t>
      </w:r>
    </w:p>
    <w:p w14:paraId="3C4649A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3.14 x 21 cm</w:t>
      </w:r>
    </w:p>
    <w:p w14:paraId="6F85A5D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65.94 cm</w:t>
      </w:r>
    </w:p>
    <w:p w14:paraId="7537750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B91849A" w14:textId="77777777" w:rsidR="009329E0" w:rsidRPr="009329E0" w:rsidRDefault="009329E0" w:rsidP="009329E0">
      <w:pPr>
        <w:shd w:val="clear" w:color="auto" w:fill="FFFFFF"/>
        <w:spacing w:before="225" w:after="225" w:line="0" w:lineRule="atLeast"/>
        <w:textAlignment w:val="baseline"/>
        <w:rPr>
          <w:ins w:id="0" w:author="Unknown"/>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Maximum recording density</w:t>
      </w:r>
    </w:p>
    <w:p w14:paraId="4898F9E9" w14:textId="77777777" w:rsidR="009329E0" w:rsidRPr="009329E0" w:rsidRDefault="009329E0" w:rsidP="009329E0">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Recording density of innermost track</w:t>
      </w:r>
    </w:p>
    <w:p w14:paraId="2FB8442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Capacity of a track / Circumference of innermost track</w:t>
      </w:r>
    </w:p>
    <w:p w14:paraId="4B1A495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128 KB / 65.94 cm</w:t>
      </w:r>
    </w:p>
    <w:p w14:paraId="4A7CF7B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1.94 KB/cm</w:t>
      </w:r>
    </w:p>
    <w:p w14:paraId="3737B7D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 </w:t>
      </w:r>
    </w:p>
    <w:p w14:paraId="6F939754"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Part-06: Capacity Of Track-</w:t>
      </w:r>
    </w:p>
    <w:p w14:paraId="0C21598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673FB4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Circumference of innermost track</w:t>
      </w:r>
    </w:p>
    <w:p w14:paraId="5A7C13A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 x π x radius</w:t>
      </w:r>
    </w:p>
    <w:p w14:paraId="650B02D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π x diameter</w:t>
      </w:r>
    </w:p>
    <w:p w14:paraId="7279317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3.14 x 21 cm</w:t>
      </w:r>
    </w:p>
    <w:p w14:paraId="2E6BC55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65.94 cm</w:t>
      </w:r>
    </w:p>
    <w:p w14:paraId="777ED1C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743A9F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Capacity of a track</w:t>
      </w:r>
    </w:p>
    <w:p w14:paraId="59DB882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Storage density of the innermost track x Circumference of the innermost track</w:t>
      </w:r>
    </w:p>
    <w:p w14:paraId="5602EE7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 KB/cm x 65.94 cm</w:t>
      </w:r>
    </w:p>
    <w:p w14:paraId="49837B8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131.88 KB</w:t>
      </w:r>
    </w:p>
    <w:p w14:paraId="54271FF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Cambria Math" w:eastAsia="Times New Roman" w:hAnsi="Cambria Math" w:cs="Cambria Math"/>
          <w:color w:val="303030"/>
          <w:kern w:val="0"/>
          <w:sz w:val="21"/>
          <w:szCs w:val="21"/>
          <w:bdr w:val="none" w:sz="0" w:space="0" w:color="auto" w:frame="1"/>
          <w:lang w:eastAsia="en-IN"/>
          <w14:ligatures w14:val="none"/>
        </w:rPr>
        <w:t>≅</w:t>
      </w:r>
      <w:r w:rsidRPr="009329E0">
        <w:rPr>
          <w:rFonts w:ascii="Arial" w:eastAsia="Times New Roman" w:hAnsi="Arial" w:cs="Arial"/>
          <w:color w:val="303030"/>
          <w:kern w:val="0"/>
          <w:sz w:val="21"/>
          <w:szCs w:val="21"/>
          <w:bdr w:val="none" w:sz="0" w:space="0" w:color="auto" w:frame="1"/>
          <w:lang w:eastAsia="en-IN"/>
          <w14:ligatures w14:val="none"/>
        </w:rPr>
        <w:t xml:space="preserve"> 132 KB</w:t>
      </w:r>
    </w:p>
    <w:p w14:paraId="7C0247D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E8A8EF1"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Part-07: Data Transfer Rate-</w:t>
      </w:r>
    </w:p>
    <w:p w14:paraId="249AA85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C39D884" w14:textId="77777777" w:rsidR="009329E0" w:rsidRPr="009329E0" w:rsidRDefault="009329E0" w:rsidP="009329E0">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rotations in one second</w:t>
      </w:r>
    </w:p>
    <w:p w14:paraId="32342CE6" w14:textId="77777777" w:rsidR="009329E0" w:rsidRPr="009329E0" w:rsidRDefault="009329E0" w:rsidP="009329E0">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(3600 / 60) rotations/sec</w:t>
      </w:r>
    </w:p>
    <w:p w14:paraId="16AB517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rotations/sec</w:t>
      </w:r>
    </w:p>
    <w:p w14:paraId="4560266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4AD384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Data transfer rate</w:t>
      </w:r>
    </w:p>
    <w:p w14:paraId="5454918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heads x Capacity of one track x Number of rotations in one second</w:t>
      </w:r>
    </w:p>
    <w:p w14:paraId="4B5F8F1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16 x (256 x 512 bytes) x 60</w:t>
      </w:r>
    </w:p>
    <w:p w14:paraId="2C00E47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w:t>
      </w:r>
      <w:r w:rsidRPr="009329E0">
        <w:rPr>
          <w:rFonts w:ascii="Arial" w:eastAsia="Times New Roman" w:hAnsi="Arial" w:cs="Arial"/>
          <w:color w:val="303030"/>
          <w:kern w:val="0"/>
          <w:sz w:val="21"/>
          <w:szCs w:val="21"/>
          <w:bdr w:val="none" w:sz="0" w:space="0" w:color="auto" w:frame="1"/>
          <w:vertAlign w:val="superscript"/>
          <w:lang w:eastAsia="en-IN"/>
          <w14:ligatures w14:val="none"/>
        </w:rPr>
        <w:t>4</w:t>
      </w:r>
      <w:r w:rsidRPr="009329E0">
        <w:rPr>
          <w:rFonts w:ascii="Arial" w:eastAsia="Times New Roman" w:hAnsi="Arial" w:cs="Arial"/>
          <w:color w:val="303030"/>
          <w:kern w:val="0"/>
          <w:sz w:val="21"/>
          <w:szCs w:val="21"/>
          <w:bdr w:val="none" w:sz="0" w:space="0" w:color="auto" w:frame="1"/>
          <w:lang w:eastAsia="en-IN"/>
          <w14:ligatures w14:val="none"/>
        </w:rPr>
        <w:t> x 2</w:t>
      </w:r>
      <w:r w:rsidRPr="009329E0">
        <w:rPr>
          <w:rFonts w:ascii="Arial" w:eastAsia="Times New Roman" w:hAnsi="Arial" w:cs="Arial"/>
          <w:color w:val="303030"/>
          <w:kern w:val="0"/>
          <w:sz w:val="21"/>
          <w:szCs w:val="21"/>
          <w:bdr w:val="none" w:sz="0" w:space="0" w:color="auto" w:frame="1"/>
          <w:vertAlign w:val="superscript"/>
          <w:lang w:eastAsia="en-IN"/>
          <w14:ligatures w14:val="none"/>
        </w:rPr>
        <w:t>8</w:t>
      </w:r>
      <w:r w:rsidRPr="009329E0">
        <w:rPr>
          <w:rFonts w:ascii="Arial" w:eastAsia="Times New Roman" w:hAnsi="Arial" w:cs="Arial"/>
          <w:color w:val="303030"/>
          <w:kern w:val="0"/>
          <w:sz w:val="21"/>
          <w:szCs w:val="21"/>
          <w:bdr w:val="none" w:sz="0" w:space="0" w:color="auto" w:frame="1"/>
          <w:lang w:eastAsia="en-IN"/>
          <w14:ligatures w14:val="none"/>
        </w:rPr>
        <w:t> x 2</w:t>
      </w:r>
      <w:r w:rsidRPr="009329E0">
        <w:rPr>
          <w:rFonts w:ascii="Arial" w:eastAsia="Times New Roman" w:hAnsi="Arial" w:cs="Arial"/>
          <w:color w:val="303030"/>
          <w:kern w:val="0"/>
          <w:sz w:val="21"/>
          <w:szCs w:val="21"/>
          <w:bdr w:val="none" w:sz="0" w:space="0" w:color="auto" w:frame="1"/>
          <w:vertAlign w:val="superscript"/>
          <w:lang w:eastAsia="en-IN"/>
          <w14:ligatures w14:val="none"/>
        </w:rPr>
        <w:t>9</w:t>
      </w:r>
      <w:r w:rsidRPr="009329E0">
        <w:rPr>
          <w:rFonts w:ascii="Arial" w:eastAsia="Times New Roman" w:hAnsi="Arial" w:cs="Arial"/>
          <w:color w:val="303030"/>
          <w:kern w:val="0"/>
          <w:sz w:val="21"/>
          <w:szCs w:val="21"/>
          <w:bdr w:val="none" w:sz="0" w:space="0" w:color="auto" w:frame="1"/>
          <w:lang w:eastAsia="en-IN"/>
          <w14:ligatures w14:val="none"/>
        </w:rPr>
        <w:t> x 60 bytes/sec</w:t>
      </w:r>
    </w:p>
    <w:p w14:paraId="39492F7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x 2</w:t>
      </w:r>
      <w:r w:rsidRPr="009329E0">
        <w:rPr>
          <w:rFonts w:ascii="Arial" w:eastAsia="Times New Roman" w:hAnsi="Arial" w:cs="Arial"/>
          <w:color w:val="303030"/>
          <w:kern w:val="0"/>
          <w:sz w:val="21"/>
          <w:szCs w:val="21"/>
          <w:bdr w:val="none" w:sz="0" w:space="0" w:color="auto" w:frame="1"/>
          <w:vertAlign w:val="superscript"/>
          <w:lang w:eastAsia="en-IN"/>
          <w14:ligatures w14:val="none"/>
        </w:rPr>
        <w:t>21</w:t>
      </w:r>
      <w:r w:rsidRPr="009329E0">
        <w:rPr>
          <w:rFonts w:ascii="Arial" w:eastAsia="Times New Roman" w:hAnsi="Arial" w:cs="Arial"/>
          <w:color w:val="303030"/>
          <w:kern w:val="0"/>
          <w:sz w:val="21"/>
          <w:szCs w:val="21"/>
          <w:bdr w:val="none" w:sz="0" w:space="0" w:color="auto" w:frame="1"/>
          <w:lang w:eastAsia="en-IN"/>
          <w14:ligatures w14:val="none"/>
        </w:rPr>
        <w:t> bytes/sec</w:t>
      </w:r>
    </w:p>
    <w:p w14:paraId="47AE2B8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xml:space="preserve">= 120 </w:t>
      </w:r>
      <w:proofErr w:type="spellStart"/>
      <w:r w:rsidRPr="009329E0">
        <w:rPr>
          <w:rFonts w:ascii="Arial" w:eastAsia="Times New Roman" w:hAnsi="Arial" w:cs="Arial"/>
          <w:color w:val="303030"/>
          <w:kern w:val="0"/>
          <w:sz w:val="21"/>
          <w:szCs w:val="21"/>
          <w:bdr w:val="none" w:sz="0" w:space="0" w:color="auto" w:frame="1"/>
          <w:lang w:eastAsia="en-IN"/>
          <w14:ligatures w14:val="none"/>
        </w:rPr>
        <w:t>MBps</w:t>
      </w:r>
      <w:proofErr w:type="spellEnd"/>
    </w:p>
    <w:p w14:paraId="7FC92206" w14:textId="77777777" w:rsidR="009329E0" w:rsidRPr="009329E0" w:rsidRDefault="009329E0" w:rsidP="009329E0">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22B38A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kern w:val="0"/>
          <w:sz w:val="27"/>
          <w:szCs w:val="27"/>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Part-08: Average Access Time-</w:t>
      </w:r>
    </w:p>
    <w:p w14:paraId="2F29AE9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D1BD91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Time taken for one full rotation</w:t>
      </w:r>
    </w:p>
    <w:p w14:paraId="6063C8A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 3000) sec</w:t>
      </w:r>
    </w:p>
    <w:p w14:paraId="6F14A5C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 / 50) sec</w:t>
      </w:r>
    </w:p>
    <w:p w14:paraId="06287C3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 0.02 sec</w:t>
      </w:r>
    </w:p>
    <w:p w14:paraId="5A330BC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20 msec</w:t>
      </w:r>
    </w:p>
    <w:p w14:paraId="7358709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2E3544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rotational delay</w:t>
      </w:r>
    </w:p>
    <w:p w14:paraId="0623F28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Time taken for one full rotation</w:t>
      </w:r>
    </w:p>
    <w:p w14:paraId="2C1C896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20 msec</w:t>
      </w:r>
    </w:p>
    <w:p w14:paraId="5DD0E6A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 msec</w:t>
      </w:r>
    </w:p>
    <w:p w14:paraId="322D562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04F0CE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average access time</w:t>
      </w:r>
    </w:p>
    <w:p w14:paraId="43AFDC7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Average seek time + Average rotational delay + Other factors</w:t>
      </w:r>
    </w:p>
    <w:p w14:paraId="4CAA223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11.5 msec + 10 msec + 0</w:t>
      </w:r>
    </w:p>
    <w:p w14:paraId="35F069E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21.5 msec</w:t>
      </w:r>
    </w:p>
    <w:p w14:paraId="631BCAC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C3E80BE"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Problem-02:</w:t>
      </w:r>
    </w:p>
    <w:p w14:paraId="44DDD41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D1D37E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What is the average access time for transferring 512 bytes of data with the following specifications-</w:t>
      </w:r>
    </w:p>
    <w:p w14:paraId="34F5E3A5" w14:textId="77777777" w:rsidR="009329E0" w:rsidRPr="009329E0" w:rsidRDefault="009329E0" w:rsidP="009329E0">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seek time = 5 msec</w:t>
      </w:r>
    </w:p>
    <w:p w14:paraId="582B0529" w14:textId="77777777" w:rsidR="009329E0" w:rsidRPr="009329E0" w:rsidRDefault="009329E0" w:rsidP="009329E0">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Disk rotation = 6000 RPM</w:t>
      </w:r>
    </w:p>
    <w:p w14:paraId="0571D608" w14:textId="77777777" w:rsidR="009329E0" w:rsidRPr="009329E0" w:rsidRDefault="009329E0" w:rsidP="009329E0">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Data rate = 40 KB/sec</w:t>
      </w:r>
    </w:p>
    <w:p w14:paraId="7B2CA61A" w14:textId="77777777" w:rsidR="009329E0" w:rsidRPr="009329E0" w:rsidRDefault="009329E0" w:rsidP="009329E0">
      <w:pPr>
        <w:numPr>
          <w:ilvl w:val="0"/>
          <w:numId w:val="4"/>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Controller overhead = 0.1 msec</w:t>
      </w:r>
    </w:p>
    <w:p w14:paraId="7AED324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8AF7B60"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Solution-</w:t>
      </w:r>
    </w:p>
    <w:p w14:paraId="7F1D161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9E6940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Given-</w:t>
      </w:r>
    </w:p>
    <w:p w14:paraId="3DC9B89E" w14:textId="77777777" w:rsidR="009329E0" w:rsidRPr="009329E0" w:rsidRDefault="009329E0" w:rsidP="009329E0">
      <w:pPr>
        <w:numPr>
          <w:ilvl w:val="0"/>
          <w:numId w:val="5"/>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seek time = 5 msec</w:t>
      </w:r>
    </w:p>
    <w:p w14:paraId="7EBC6AB3" w14:textId="77777777" w:rsidR="009329E0" w:rsidRPr="009329E0" w:rsidRDefault="009329E0" w:rsidP="009329E0">
      <w:pPr>
        <w:numPr>
          <w:ilvl w:val="0"/>
          <w:numId w:val="5"/>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Disk rotation = 6000 RPM</w:t>
      </w:r>
    </w:p>
    <w:p w14:paraId="1D56450C" w14:textId="77777777" w:rsidR="009329E0" w:rsidRPr="009329E0" w:rsidRDefault="009329E0" w:rsidP="009329E0">
      <w:pPr>
        <w:numPr>
          <w:ilvl w:val="0"/>
          <w:numId w:val="5"/>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Data rate = 40 KB/sec</w:t>
      </w:r>
    </w:p>
    <w:p w14:paraId="11A3A61E" w14:textId="77777777" w:rsidR="009329E0" w:rsidRPr="009329E0" w:rsidRDefault="009329E0" w:rsidP="009329E0">
      <w:pPr>
        <w:numPr>
          <w:ilvl w:val="0"/>
          <w:numId w:val="5"/>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Controller overhead = 0.1 msec</w:t>
      </w:r>
    </w:p>
    <w:p w14:paraId="4E288EA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4F6BBD9"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Time Taken For One Full Rotation-</w:t>
      </w:r>
    </w:p>
    <w:p w14:paraId="0891395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652943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Time taken for one full rotation</w:t>
      </w:r>
    </w:p>
    <w:p w14:paraId="690C6C8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 6000) sec</w:t>
      </w:r>
    </w:p>
    <w:p w14:paraId="1CAD390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 / 100) sec</w:t>
      </w:r>
    </w:p>
    <w:p w14:paraId="3C70EF1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 0.01 sec</w:t>
      </w:r>
    </w:p>
    <w:p w14:paraId="5392599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 msec</w:t>
      </w:r>
    </w:p>
    <w:p w14:paraId="3083F43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13B925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Rotational Delay-</w:t>
      </w:r>
    </w:p>
    <w:p w14:paraId="756A7A6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0E5ECD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rotational delay</w:t>
      </w:r>
    </w:p>
    <w:p w14:paraId="5FBB31C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Time taken for one full rotation</w:t>
      </w:r>
    </w:p>
    <w:p w14:paraId="2B721C1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10 msec</w:t>
      </w:r>
    </w:p>
    <w:p w14:paraId="53ACE5B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 msec</w:t>
      </w:r>
    </w:p>
    <w:p w14:paraId="2AF66AC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A6A9248"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Transfer Time-</w:t>
      </w:r>
    </w:p>
    <w:p w14:paraId="757AAD0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E4C82F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Transfer time</w:t>
      </w:r>
    </w:p>
    <w:p w14:paraId="584A0C9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(512 bytes / 40 KB) sec</w:t>
      </w:r>
    </w:p>
    <w:p w14:paraId="2BD1A6E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0.0125 sec</w:t>
      </w:r>
    </w:p>
    <w:p w14:paraId="24FC4ED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12.5 msec</w:t>
      </w:r>
    </w:p>
    <w:p w14:paraId="7E69A26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5879BB6"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Access Time-</w:t>
      </w:r>
    </w:p>
    <w:p w14:paraId="2E6D76C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871713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access time</w:t>
      </w:r>
    </w:p>
    <w:p w14:paraId="731190D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Average seek time + Average rotational delay + Transfer time + Controller overhead + Queuing delay</w:t>
      </w:r>
    </w:p>
    <w:p w14:paraId="03EF637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 msec + 5 msec + 12.5 msec + 0.1 msec + 0</w:t>
      </w:r>
    </w:p>
    <w:p w14:paraId="11C7F61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22.6 msec</w:t>
      </w:r>
    </w:p>
    <w:p w14:paraId="3F38C81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060FE3D"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Problem-03:</w:t>
      </w:r>
    </w:p>
    <w:p w14:paraId="2406228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A669F7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 certain moving arm disk storage with one head has the following specifications-</w:t>
      </w:r>
    </w:p>
    <w:p w14:paraId="6E011A22" w14:textId="77777777" w:rsidR="009329E0" w:rsidRPr="009329E0" w:rsidRDefault="009329E0" w:rsidP="009329E0">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tracks per surface = 200</w:t>
      </w:r>
    </w:p>
    <w:p w14:paraId="3B546C22" w14:textId="77777777" w:rsidR="009329E0" w:rsidRPr="009329E0" w:rsidRDefault="009329E0" w:rsidP="009329E0">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Disk rotation speed = 2400 RPM</w:t>
      </w:r>
    </w:p>
    <w:p w14:paraId="30C52FD7" w14:textId="77777777" w:rsidR="009329E0" w:rsidRPr="009329E0" w:rsidRDefault="009329E0" w:rsidP="009329E0">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Track storage capacity = 62500 bits</w:t>
      </w:r>
    </w:p>
    <w:p w14:paraId="17C91CA1" w14:textId="77777777" w:rsidR="009329E0" w:rsidRPr="009329E0" w:rsidRDefault="009329E0" w:rsidP="009329E0">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latency = P msec</w:t>
      </w:r>
    </w:p>
    <w:p w14:paraId="195C17F2" w14:textId="77777777" w:rsidR="009329E0" w:rsidRPr="009329E0" w:rsidRDefault="009329E0" w:rsidP="009329E0">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Data transfer rate = Q bits/sec</w:t>
      </w:r>
    </w:p>
    <w:p w14:paraId="7D0F4F0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What is the value of P and Q?</w:t>
      </w:r>
    </w:p>
    <w:p w14:paraId="4F573DD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0EB7462"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lastRenderedPageBreak/>
        <w:t>Solution-</w:t>
      </w:r>
    </w:p>
    <w:p w14:paraId="43DCBE4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67D5CA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Given-</w:t>
      </w:r>
    </w:p>
    <w:p w14:paraId="12573900" w14:textId="77777777" w:rsidR="009329E0" w:rsidRPr="009329E0" w:rsidRDefault="009329E0" w:rsidP="009329E0">
      <w:pPr>
        <w:numPr>
          <w:ilvl w:val="0"/>
          <w:numId w:val="7"/>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tracks per surface = 200</w:t>
      </w:r>
    </w:p>
    <w:p w14:paraId="3732646E" w14:textId="77777777" w:rsidR="009329E0" w:rsidRPr="009329E0" w:rsidRDefault="009329E0" w:rsidP="009329E0">
      <w:pPr>
        <w:numPr>
          <w:ilvl w:val="0"/>
          <w:numId w:val="7"/>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Disk rotation speed = 2400 RPM</w:t>
      </w:r>
    </w:p>
    <w:p w14:paraId="2343A8FA" w14:textId="77777777" w:rsidR="009329E0" w:rsidRPr="009329E0" w:rsidRDefault="009329E0" w:rsidP="009329E0">
      <w:pPr>
        <w:numPr>
          <w:ilvl w:val="0"/>
          <w:numId w:val="7"/>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Track storage capacity = 62500 bits</w:t>
      </w:r>
    </w:p>
    <w:p w14:paraId="75B6509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E3DAB08"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Time Taken For One Full Rotation-</w:t>
      </w:r>
    </w:p>
    <w:p w14:paraId="4ED7428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31FE8D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Time taken for one full rotation</w:t>
      </w:r>
    </w:p>
    <w:p w14:paraId="6A33877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 2400) sec</w:t>
      </w:r>
    </w:p>
    <w:p w14:paraId="55E0F5D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 / 40) sec</w:t>
      </w:r>
    </w:p>
    <w:p w14:paraId="3244EF0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0.025 sec</w:t>
      </w:r>
    </w:p>
    <w:p w14:paraId="199203C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25 msec</w:t>
      </w:r>
    </w:p>
    <w:p w14:paraId="11A6EFC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C48CDD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Latency-</w:t>
      </w:r>
    </w:p>
    <w:p w14:paraId="200DFF0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3FCCF4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latency or Average rotational latency</w:t>
      </w:r>
    </w:p>
    <w:p w14:paraId="24A8078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Time taken for one full rotation</w:t>
      </w:r>
    </w:p>
    <w:p w14:paraId="5D354C6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25 msec</w:t>
      </w:r>
    </w:p>
    <w:p w14:paraId="60C142D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12.5 msec</w:t>
      </w:r>
    </w:p>
    <w:p w14:paraId="712E251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252E923"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Data Transfer Rate-</w:t>
      </w:r>
    </w:p>
    <w:p w14:paraId="11C6934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A0D8B3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Data transfer rate</w:t>
      </w:r>
    </w:p>
    <w:p w14:paraId="44A1ED0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heads x Capacity of one track x Number of rotations in one second</w:t>
      </w:r>
    </w:p>
    <w:p w14:paraId="130F2D0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 x 62500 bits x (2400 / 60)</w:t>
      </w:r>
    </w:p>
    <w:p w14:paraId="483EB58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2500000 bits/sec</w:t>
      </w:r>
    </w:p>
    <w:p w14:paraId="28C6523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2.5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r w:rsidRPr="009329E0">
        <w:rPr>
          <w:rFonts w:ascii="Arial" w:eastAsia="Times New Roman" w:hAnsi="Arial" w:cs="Arial"/>
          <w:color w:val="303030"/>
          <w:kern w:val="0"/>
          <w:sz w:val="21"/>
          <w:szCs w:val="21"/>
          <w:bdr w:val="none" w:sz="0" w:space="0" w:color="auto" w:frame="1"/>
          <w:lang w:eastAsia="en-IN"/>
          <w14:ligatures w14:val="none"/>
        </w:rPr>
        <w:t> bits/sec</w:t>
      </w:r>
    </w:p>
    <w:p w14:paraId="5B4D93F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A33936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Thus, P = 12.5 and Q = 2.5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p>
    <w:p w14:paraId="37AB84C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A10B6E1"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Problem-04:</w:t>
      </w:r>
    </w:p>
    <w:p w14:paraId="7E44BC9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E04BBF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A disk pack has 19 surfaces and storage area on each surface has an outer diameter of 33 cm and inner diameter of 22 cm. The maximum recording storage density on any track is 200 bits/cm and minimum spacing between tracks is 0.25 mm. Calculate the capacity of disk pack.</w:t>
      </w:r>
    </w:p>
    <w:p w14:paraId="06AAA50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B8ACCC5"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Solution-</w:t>
      </w:r>
    </w:p>
    <w:p w14:paraId="76DE94B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3FCAAB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Given-</w:t>
      </w:r>
    </w:p>
    <w:p w14:paraId="1F2F0894" w14:textId="77777777" w:rsidR="009329E0" w:rsidRPr="009329E0" w:rsidRDefault="009329E0" w:rsidP="009329E0">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surfaces = 19</w:t>
      </w:r>
    </w:p>
    <w:p w14:paraId="6A68C92A" w14:textId="77777777" w:rsidR="009329E0" w:rsidRPr="009329E0" w:rsidRDefault="009329E0" w:rsidP="009329E0">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Outer diameter = 33 cm</w:t>
      </w:r>
    </w:p>
    <w:p w14:paraId="50FA4153" w14:textId="77777777" w:rsidR="009329E0" w:rsidRPr="009329E0" w:rsidRDefault="009329E0" w:rsidP="009329E0">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Inner diameter = 22 cm</w:t>
      </w:r>
    </w:p>
    <w:p w14:paraId="2BA8EAAA" w14:textId="77777777" w:rsidR="009329E0" w:rsidRPr="009329E0" w:rsidRDefault="009329E0" w:rsidP="009329E0">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Maximum recording density = 200 bits/cm</w:t>
      </w:r>
    </w:p>
    <w:p w14:paraId="0A3F499D" w14:textId="77777777" w:rsidR="009329E0" w:rsidRPr="009329E0" w:rsidRDefault="009329E0" w:rsidP="009329E0">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Inter track gap = 0.25 mm</w:t>
      </w:r>
    </w:p>
    <w:p w14:paraId="38F7B4F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1E58880"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Number Of Tracks On Each Surface-</w:t>
      </w:r>
    </w:p>
    <w:p w14:paraId="2DB24F2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C93249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tracks on each surface</w:t>
      </w:r>
    </w:p>
    <w:p w14:paraId="23EEBE9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(Outer radius – Inner radius) / Inter track gap</w:t>
      </w:r>
    </w:p>
    <w:p w14:paraId="19139B7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(16.5 cm – 11 cm) / 0.25 mm</w:t>
      </w:r>
    </w:p>
    <w:p w14:paraId="2040564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5.5 cm / 0.25 mm</w:t>
      </w:r>
    </w:p>
    <w:p w14:paraId="5F3A11F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55 mm / 0.25 mm</w:t>
      </w:r>
    </w:p>
    <w:p w14:paraId="51D12C5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220 tracks</w:t>
      </w:r>
    </w:p>
    <w:p w14:paraId="609E009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88A2AB4"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Capacity Of Each Track-</w:t>
      </w:r>
    </w:p>
    <w:p w14:paraId="5795008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A42EDC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Capacity of each track</w:t>
      </w:r>
    </w:p>
    <w:p w14:paraId="44A99D6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Maximum recording density x Circumference of innermost track</w:t>
      </w:r>
    </w:p>
    <w:p w14:paraId="3A0745C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200 bits/cm x (3.14 x 22 cm)</w:t>
      </w:r>
    </w:p>
    <w:p w14:paraId="440D2F0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200 x 69.08 bits</w:t>
      </w:r>
    </w:p>
    <w:p w14:paraId="48D1CE7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13816 bits</w:t>
      </w:r>
    </w:p>
    <w:p w14:paraId="33E9E06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1727 bytes</w:t>
      </w:r>
    </w:p>
    <w:p w14:paraId="2E51B17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F122655"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Capacity Of Disk Pack-</w:t>
      </w:r>
    </w:p>
    <w:p w14:paraId="4655474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09C0B5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Capacity of disk pack</w:t>
      </w:r>
    </w:p>
    <w:p w14:paraId="0D6BEA5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Total number of surfaces x Number of tracks per surface x Capacity of one track</w:t>
      </w:r>
    </w:p>
    <w:p w14:paraId="0008D38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 19 x 220 x 1727 bytes</w:t>
      </w:r>
    </w:p>
    <w:p w14:paraId="6DA6F0E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7218860 bytes</w:t>
      </w:r>
    </w:p>
    <w:p w14:paraId="38749D1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6.88 MB</w:t>
      </w:r>
    </w:p>
    <w:p w14:paraId="6CBC6F3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403CA0E"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Problem-05:</w:t>
      </w:r>
    </w:p>
    <w:p w14:paraId="706B47B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EABF08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Consider a typical disk that rotates at 15000 RPM and has a transfer rate of 50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r w:rsidRPr="009329E0">
        <w:rPr>
          <w:rFonts w:ascii="Arial" w:eastAsia="Times New Roman" w:hAnsi="Arial" w:cs="Arial"/>
          <w:color w:val="303030"/>
          <w:kern w:val="0"/>
          <w:sz w:val="21"/>
          <w:szCs w:val="21"/>
          <w:bdr w:val="none" w:sz="0" w:space="0" w:color="auto" w:frame="1"/>
          <w:lang w:eastAsia="en-IN"/>
          <w14:ligatures w14:val="none"/>
        </w:rPr>
        <w:t> bytes/sec. If the average seek time of the disk is twice the average rotational delay and the controller’s transfer time is 10 times the disk transfer time. What is the average time (in milliseconds) to read or write a 512 byte sector of the disk?</w:t>
      </w:r>
    </w:p>
    <w:p w14:paraId="0537675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984A849"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Solution-</w:t>
      </w:r>
    </w:p>
    <w:p w14:paraId="3138C20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978414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Given-</w:t>
      </w:r>
    </w:p>
    <w:p w14:paraId="456D76F2" w14:textId="77777777" w:rsidR="009329E0" w:rsidRPr="009329E0" w:rsidRDefault="009329E0" w:rsidP="009329E0">
      <w:pPr>
        <w:numPr>
          <w:ilvl w:val="0"/>
          <w:numId w:val="9"/>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Rotation speed of the disk = 15000 RPM</w:t>
      </w:r>
    </w:p>
    <w:p w14:paraId="1378EB32" w14:textId="77777777" w:rsidR="009329E0" w:rsidRPr="009329E0" w:rsidRDefault="009329E0" w:rsidP="009329E0">
      <w:pPr>
        <w:numPr>
          <w:ilvl w:val="0"/>
          <w:numId w:val="9"/>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Transfer rate = 50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r w:rsidRPr="009329E0">
        <w:rPr>
          <w:rFonts w:ascii="Arial" w:eastAsia="Times New Roman" w:hAnsi="Arial" w:cs="Arial"/>
          <w:color w:val="303030"/>
          <w:kern w:val="0"/>
          <w:sz w:val="21"/>
          <w:szCs w:val="21"/>
          <w:bdr w:val="none" w:sz="0" w:space="0" w:color="auto" w:frame="1"/>
          <w:lang w:eastAsia="en-IN"/>
          <w14:ligatures w14:val="none"/>
        </w:rPr>
        <w:t> bytes/sec</w:t>
      </w:r>
    </w:p>
    <w:p w14:paraId="20E3A95E" w14:textId="77777777" w:rsidR="009329E0" w:rsidRPr="009329E0" w:rsidRDefault="009329E0" w:rsidP="009329E0">
      <w:pPr>
        <w:numPr>
          <w:ilvl w:val="0"/>
          <w:numId w:val="9"/>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seek time = 2 x Average rotational delay</w:t>
      </w:r>
    </w:p>
    <w:p w14:paraId="58E54A92" w14:textId="77777777" w:rsidR="009329E0" w:rsidRPr="009329E0" w:rsidRDefault="009329E0" w:rsidP="009329E0">
      <w:pPr>
        <w:numPr>
          <w:ilvl w:val="0"/>
          <w:numId w:val="9"/>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Controller’s transfer time = 10 x Disk transfer time</w:t>
      </w:r>
    </w:p>
    <w:p w14:paraId="6F6AB18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B2A91B7"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Time Taken For One Full Rotation-</w:t>
      </w:r>
    </w:p>
    <w:p w14:paraId="5B25008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5914BC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Time taken for one full rotation</w:t>
      </w:r>
    </w:p>
    <w:p w14:paraId="2214CEE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 15000) sec</w:t>
      </w:r>
    </w:p>
    <w:p w14:paraId="135199C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0.004 sec</w:t>
      </w:r>
    </w:p>
    <w:p w14:paraId="3C8553C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4 msec</w:t>
      </w:r>
    </w:p>
    <w:p w14:paraId="61EC46D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065C958"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Rotational Delay-</w:t>
      </w:r>
    </w:p>
    <w:p w14:paraId="1BEA13C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E04A45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rotational delay</w:t>
      </w:r>
    </w:p>
    <w:p w14:paraId="13214D3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Time taken for one full rotation</w:t>
      </w:r>
    </w:p>
    <w:p w14:paraId="7F9AEB1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4 msec</w:t>
      </w:r>
    </w:p>
    <w:p w14:paraId="753A14E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 msec</w:t>
      </w:r>
    </w:p>
    <w:p w14:paraId="5041588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5ED44AC"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Seek Time-</w:t>
      </w:r>
    </w:p>
    <w:p w14:paraId="2A70655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4EC489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Average seek time</w:t>
      </w:r>
    </w:p>
    <w:p w14:paraId="67AAADF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 x Average rotational delay</w:t>
      </w:r>
    </w:p>
    <w:p w14:paraId="19E0AB0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 x 2 msec</w:t>
      </w:r>
    </w:p>
    <w:p w14:paraId="5B0E24A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4 msec</w:t>
      </w:r>
    </w:p>
    <w:p w14:paraId="489FFC5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CA09D3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Disk Transfer Time-</w:t>
      </w:r>
    </w:p>
    <w:p w14:paraId="78BC8B1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42FF29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Disk transfer time</w:t>
      </w:r>
    </w:p>
    <w:p w14:paraId="6E79E4B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Time taken to read or write 512 bytes</w:t>
      </w:r>
    </w:p>
    <w:p w14:paraId="55482F4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512 bytes / (50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r w:rsidRPr="009329E0">
        <w:rPr>
          <w:rFonts w:ascii="Arial" w:eastAsia="Times New Roman" w:hAnsi="Arial" w:cs="Arial"/>
          <w:color w:val="303030"/>
          <w:kern w:val="0"/>
          <w:sz w:val="21"/>
          <w:szCs w:val="21"/>
          <w:bdr w:val="none" w:sz="0" w:space="0" w:color="auto" w:frame="1"/>
          <w:lang w:eastAsia="en-IN"/>
          <w14:ligatures w14:val="none"/>
        </w:rPr>
        <w:t> bytes/sec)</w:t>
      </w:r>
    </w:p>
    <w:p w14:paraId="4D4B695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10.24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-6</w:t>
      </w:r>
      <w:r w:rsidRPr="009329E0">
        <w:rPr>
          <w:rFonts w:ascii="Arial" w:eastAsia="Times New Roman" w:hAnsi="Arial" w:cs="Arial"/>
          <w:color w:val="303030"/>
          <w:kern w:val="0"/>
          <w:sz w:val="21"/>
          <w:szCs w:val="21"/>
          <w:bdr w:val="none" w:sz="0" w:space="0" w:color="auto" w:frame="1"/>
          <w:lang w:eastAsia="en-IN"/>
          <w14:ligatures w14:val="none"/>
        </w:rPr>
        <w:t> sec</w:t>
      </w:r>
    </w:p>
    <w:p w14:paraId="6114728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0.01024 msec</w:t>
      </w:r>
    </w:p>
    <w:p w14:paraId="6879F1D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940A92B"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Controller’s Transfer Time-</w:t>
      </w:r>
    </w:p>
    <w:p w14:paraId="30A6901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0F2A86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Controller’s transfer time</w:t>
      </w:r>
    </w:p>
    <w:p w14:paraId="783386C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 x Disk transfer time</w:t>
      </w:r>
    </w:p>
    <w:p w14:paraId="6BC5864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 x 0.01024 msec</w:t>
      </w:r>
    </w:p>
    <w:p w14:paraId="13BE752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0.1024 msec</w:t>
      </w:r>
    </w:p>
    <w:p w14:paraId="0CA1BED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4227414"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Time To Read Or Write 512 Bytes-</w:t>
      </w:r>
    </w:p>
    <w:p w14:paraId="28CBEB6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213650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time to read or write 512 bytes</w:t>
      </w:r>
    </w:p>
    <w:p w14:paraId="2D1697E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Average seek time + Average rotational delay + Disk transfer time + Controller’s transfer time + Queuing delay</w:t>
      </w:r>
    </w:p>
    <w:p w14:paraId="56CD554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4 msec + 2 msec + 0.01024 msec + 0.1024 msec + 0</w:t>
      </w:r>
    </w:p>
    <w:p w14:paraId="1E4D43A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6.11 msec</w:t>
      </w:r>
    </w:p>
    <w:p w14:paraId="15296D1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14A8B6D"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Problem-06:</w:t>
      </w:r>
    </w:p>
    <w:p w14:paraId="53D3DBC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1A2E21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 hard disk system has the following parameters-</w:t>
      </w:r>
    </w:p>
    <w:p w14:paraId="60C972A9" w14:textId="77777777" w:rsidR="009329E0" w:rsidRPr="009329E0" w:rsidRDefault="009329E0" w:rsidP="009329E0">
      <w:pPr>
        <w:numPr>
          <w:ilvl w:val="0"/>
          <w:numId w:val="10"/>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tracks = 500</w:t>
      </w:r>
    </w:p>
    <w:p w14:paraId="2B40AE77" w14:textId="77777777" w:rsidR="009329E0" w:rsidRPr="009329E0" w:rsidRDefault="009329E0" w:rsidP="009329E0">
      <w:pPr>
        <w:numPr>
          <w:ilvl w:val="0"/>
          <w:numId w:val="10"/>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sectors per track = 100</w:t>
      </w:r>
    </w:p>
    <w:p w14:paraId="6B71CDD7" w14:textId="77777777" w:rsidR="009329E0" w:rsidRPr="009329E0" w:rsidRDefault="009329E0" w:rsidP="009329E0">
      <w:pPr>
        <w:numPr>
          <w:ilvl w:val="0"/>
          <w:numId w:val="10"/>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bytes per sector = 500</w:t>
      </w:r>
    </w:p>
    <w:p w14:paraId="07F29D4E" w14:textId="77777777" w:rsidR="009329E0" w:rsidRPr="009329E0" w:rsidRDefault="009329E0" w:rsidP="009329E0">
      <w:pPr>
        <w:numPr>
          <w:ilvl w:val="0"/>
          <w:numId w:val="10"/>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Time taken by the head to move from one track to another adjacent track = 1 msec</w:t>
      </w:r>
    </w:p>
    <w:p w14:paraId="018977E8" w14:textId="77777777" w:rsidR="009329E0" w:rsidRPr="009329E0" w:rsidRDefault="009329E0" w:rsidP="009329E0">
      <w:pPr>
        <w:numPr>
          <w:ilvl w:val="0"/>
          <w:numId w:val="10"/>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Rotation speed = 600 RPM</w:t>
      </w:r>
    </w:p>
    <w:p w14:paraId="11C9A61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What is the average time taken for transferring 250 bytes from the disk?</w:t>
      </w:r>
    </w:p>
    <w:p w14:paraId="7FF5C40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26D452D"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Solution-</w:t>
      </w:r>
    </w:p>
    <w:p w14:paraId="0503935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5370DD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Given-</w:t>
      </w:r>
    </w:p>
    <w:p w14:paraId="5C1C0B7C" w14:textId="77777777" w:rsidR="009329E0" w:rsidRPr="009329E0" w:rsidRDefault="009329E0" w:rsidP="009329E0">
      <w:pPr>
        <w:numPr>
          <w:ilvl w:val="0"/>
          <w:numId w:val="11"/>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tracks = 500</w:t>
      </w:r>
    </w:p>
    <w:p w14:paraId="3AF18E68" w14:textId="77777777" w:rsidR="009329E0" w:rsidRPr="009329E0" w:rsidRDefault="009329E0" w:rsidP="009329E0">
      <w:pPr>
        <w:numPr>
          <w:ilvl w:val="0"/>
          <w:numId w:val="11"/>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sectors per track = 100</w:t>
      </w:r>
    </w:p>
    <w:p w14:paraId="5FF0F702" w14:textId="77777777" w:rsidR="009329E0" w:rsidRPr="009329E0" w:rsidRDefault="009329E0" w:rsidP="009329E0">
      <w:pPr>
        <w:numPr>
          <w:ilvl w:val="0"/>
          <w:numId w:val="11"/>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Number of bytes per sector = 500</w:t>
      </w:r>
    </w:p>
    <w:p w14:paraId="3A40EFA7" w14:textId="77777777" w:rsidR="009329E0" w:rsidRPr="009329E0" w:rsidRDefault="009329E0" w:rsidP="009329E0">
      <w:pPr>
        <w:numPr>
          <w:ilvl w:val="0"/>
          <w:numId w:val="11"/>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Time taken by the head to move from one track to another adjacent track = 1 msec</w:t>
      </w:r>
    </w:p>
    <w:p w14:paraId="6836B108" w14:textId="77777777" w:rsidR="009329E0" w:rsidRPr="009329E0" w:rsidRDefault="009329E0" w:rsidP="009329E0">
      <w:pPr>
        <w:numPr>
          <w:ilvl w:val="0"/>
          <w:numId w:val="11"/>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Rotation speed = 600 RPM</w:t>
      </w:r>
    </w:p>
    <w:p w14:paraId="1532782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C38D18D"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Seek Time-</w:t>
      </w:r>
    </w:p>
    <w:p w14:paraId="3ACBF67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DBA66A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seek time</w:t>
      </w:r>
    </w:p>
    <w:p w14:paraId="3300FC7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(Time taken by the head to move from track-1 to track-1 + Time taken by the head to move from track-1 to track-500) / 2</w:t>
      </w:r>
    </w:p>
    <w:p w14:paraId="47E16AD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 + 499 x 1 msec) / 2</w:t>
      </w:r>
    </w:p>
    <w:p w14:paraId="2DCCBA9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249.5 msec</w:t>
      </w:r>
    </w:p>
    <w:p w14:paraId="221FB9D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629CF77"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Time Taken For One Full Rotation-</w:t>
      </w:r>
    </w:p>
    <w:p w14:paraId="7D08D7F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7518FA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Time taken for one full rotation</w:t>
      </w:r>
    </w:p>
    <w:p w14:paraId="6F017FD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(60 / 600) sec</w:t>
      </w:r>
    </w:p>
    <w:p w14:paraId="27924A7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0.1 sec</w:t>
      </w:r>
    </w:p>
    <w:p w14:paraId="323EF49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100 msec</w:t>
      </w:r>
    </w:p>
    <w:p w14:paraId="343B3F3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FF6124D"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Rotational Delay-</w:t>
      </w:r>
    </w:p>
    <w:p w14:paraId="7E28F99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4FB61E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rotational delay</w:t>
      </w:r>
    </w:p>
    <w:p w14:paraId="3AE8C61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Time taken for one full rotation</w:t>
      </w:r>
    </w:p>
    <w:p w14:paraId="0F04705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1/2 x 100 msec</w:t>
      </w:r>
    </w:p>
    <w:p w14:paraId="3857A45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 msec</w:t>
      </w:r>
    </w:p>
    <w:p w14:paraId="1548371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E75F12E"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lastRenderedPageBreak/>
        <w:t>Capacity Of One Track-</w:t>
      </w:r>
    </w:p>
    <w:p w14:paraId="5DB22F4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7CD82A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Capacity of one track</w:t>
      </w:r>
    </w:p>
    <w:p w14:paraId="421A06C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sectors per track x Number of bytes per sector</w:t>
      </w:r>
    </w:p>
    <w:p w14:paraId="7B83C0E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100 x 500 bytes</w:t>
      </w:r>
    </w:p>
    <w:p w14:paraId="088C8DB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50000 bytes</w:t>
      </w:r>
    </w:p>
    <w:p w14:paraId="1324EAF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A56BE88"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Data Transfer Rate-</w:t>
      </w:r>
    </w:p>
    <w:p w14:paraId="3CD80EB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7BA76B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Data transfer rate</w:t>
      </w:r>
    </w:p>
    <w:p w14:paraId="5769800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heads x Capacity of one track x Number of rotations in one second</w:t>
      </w:r>
    </w:p>
    <w:p w14:paraId="0561912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 x 50000 bytes x (600 / 60)</w:t>
      </w:r>
    </w:p>
    <w:p w14:paraId="0B0AE56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50000 x 10 bytes/sec</w:t>
      </w:r>
    </w:p>
    <w:p w14:paraId="3C10796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5</w:t>
      </w:r>
      <w:r w:rsidRPr="009329E0">
        <w:rPr>
          <w:rFonts w:ascii="Arial" w:eastAsia="Times New Roman" w:hAnsi="Arial" w:cs="Arial"/>
          <w:color w:val="303030"/>
          <w:kern w:val="0"/>
          <w:sz w:val="21"/>
          <w:szCs w:val="21"/>
          <w:bdr w:val="none" w:sz="0" w:space="0" w:color="auto" w:frame="1"/>
          <w:lang w:eastAsia="en-IN"/>
          <w14:ligatures w14:val="none"/>
        </w:rPr>
        <w:t> bytes/sec</w:t>
      </w:r>
    </w:p>
    <w:p w14:paraId="5F0DAF4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B0AB267"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Transfer Time-</w:t>
      </w:r>
    </w:p>
    <w:p w14:paraId="546AF14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5B8400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Transfer time</w:t>
      </w:r>
    </w:p>
    <w:p w14:paraId="287C848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(250 bytes / 5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5</w:t>
      </w:r>
      <w:r w:rsidRPr="009329E0">
        <w:rPr>
          <w:rFonts w:ascii="Arial" w:eastAsia="Times New Roman" w:hAnsi="Arial" w:cs="Arial"/>
          <w:color w:val="303030"/>
          <w:kern w:val="0"/>
          <w:sz w:val="21"/>
          <w:szCs w:val="21"/>
          <w:bdr w:val="none" w:sz="0" w:space="0" w:color="auto" w:frame="1"/>
          <w:lang w:eastAsia="en-IN"/>
          <w14:ligatures w14:val="none"/>
        </w:rPr>
        <w:t> bytes) sec</w:t>
      </w:r>
    </w:p>
    <w:p w14:paraId="4BF5669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 x 10</w:t>
      </w:r>
      <w:r w:rsidRPr="009329E0">
        <w:rPr>
          <w:rFonts w:ascii="Arial" w:eastAsia="Times New Roman" w:hAnsi="Arial" w:cs="Arial"/>
          <w:color w:val="303030"/>
          <w:kern w:val="0"/>
          <w:sz w:val="21"/>
          <w:szCs w:val="21"/>
          <w:bdr w:val="none" w:sz="0" w:space="0" w:color="auto" w:frame="1"/>
          <w:vertAlign w:val="superscript"/>
          <w:lang w:eastAsia="en-IN"/>
          <w14:ligatures w14:val="none"/>
        </w:rPr>
        <w:t>-5</w:t>
      </w:r>
      <w:r w:rsidRPr="009329E0">
        <w:rPr>
          <w:rFonts w:ascii="Arial" w:eastAsia="Times New Roman" w:hAnsi="Arial" w:cs="Arial"/>
          <w:color w:val="303030"/>
          <w:kern w:val="0"/>
          <w:sz w:val="21"/>
          <w:szCs w:val="21"/>
          <w:bdr w:val="none" w:sz="0" w:space="0" w:color="auto" w:frame="1"/>
          <w:lang w:eastAsia="en-IN"/>
          <w14:ligatures w14:val="none"/>
        </w:rPr>
        <w:t> sec</w:t>
      </w:r>
    </w:p>
    <w:p w14:paraId="206E95F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0.5 msec</w:t>
      </w:r>
    </w:p>
    <w:p w14:paraId="4D7CD58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918E5AD"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Average Time Taken To Transfer 250 Bytes-</w:t>
      </w:r>
    </w:p>
    <w:p w14:paraId="5B2FEFD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9101A3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Average time taken to transfer 250 bytes</w:t>
      </w:r>
    </w:p>
    <w:p w14:paraId="59C9878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Average seek time + Average rotational delay + Transfer time + Controller overhead + Queuing delay</w:t>
      </w:r>
    </w:p>
    <w:p w14:paraId="2361ACC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249.5 msec + 50 msec + 0.5 msec + 0 + 0</w:t>
      </w:r>
    </w:p>
    <w:p w14:paraId="752CFFA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300 msec</w:t>
      </w:r>
    </w:p>
    <w:p w14:paraId="5A5811C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FAE6849"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Problem-07:</w:t>
      </w:r>
    </w:p>
    <w:p w14:paraId="60E3C1C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C8E333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 hard disk has 63 sectors per track, 10 platters each with 2 recording surfaces and 1000 cylinders.</w:t>
      </w:r>
    </w:p>
    <w:p w14:paraId="165037E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The address of a sector is given as a triple (c, h, s) where c is the cylinder number, h is the surface number and s is the sector number. Thus, the 0th sector is addressed as (0,0,0), the 1st sector as (0,0,1) and so on.</w:t>
      </w:r>
    </w:p>
    <w:p w14:paraId="1E7D47C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7365862"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Part-01:</w:t>
      </w:r>
    </w:p>
    <w:p w14:paraId="0AE973F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912350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The address &lt;400, 16, 29&gt; corresponds to sector number-</w:t>
      </w:r>
    </w:p>
    <w:p w14:paraId="0A882748" w14:textId="77777777" w:rsidR="009329E0" w:rsidRPr="009329E0" w:rsidRDefault="009329E0" w:rsidP="009329E0">
      <w:pPr>
        <w:numPr>
          <w:ilvl w:val="0"/>
          <w:numId w:val="12"/>
        </w:numPr>
        <w:shd w:val="clear" w:color="auto" w:fill="FFFFFF"/>
        <w:spacing w:before="60" w:after="6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505035</w:t>
      </w:r>
    </w:p>
    <w:p w14:paraId="2457A650" w14:textId="77777777" w:rsidR="009329E0" w:rsidRPr="009329E0" w:rsidRDefault="009329E0" w:rsidP="009329E0">
      <w:pPr>
        <w:numPr>
          <w:ilvl w:val="0"/>
          <w:numId w:val="13"/>
        </w:numPr>
        <w:shd w:val="clear" w:color="auto" w:fill="FFFFFF"/>
        <w:spacing w:before="60" w:after="60" w:line="240" w:lineRule="auto"/>
        <w:ind w:left="945" w:hanging="360"/>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505036</w:t>
      </w:r>
    </w:p>
    <w:p w14:paraId="51940488" w14:textId="77777777" w:rsidR="009329E0" w:rsidRPr="009329E0" w:rsidRDefault="009329E0" w:rsidP="009329E0">
      <w:pPr>
        <w:numPr>
          <w:ilvl w:val="0"/>
          <w:numId w:val="14"/>
        </w:numPr>
        <w:shd w:val="clear" w:color="auto" w:fill="FFFFFF"/>
        <w:spacing w:before="60" w:after="60" w:line="240" w:lineRule="auto"/>
        <w:ind w:left="945" w:hanging="360"/>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505037</w:t>
      </w:r>
    </w:p>
    <w:p w14:paraId="367EBB76" w14:textId="77777777" w:rsidR="009329E0" w:rsidRPr="009329E0" w:rsidRDefault="009329E0" w:rsidP="009329E0">
      <w:pPr>
        <w:numPr>
          <w:ilvl w:val="0"/>
          <w:numId w:val="15"/>
        </w:numPr>
        <w:shd w:val="clear" w:color="auto" w:fill="FFFFFF"/>
        <w:spacing w:before="60" w:after="60" w:line="240" w:lineRule="auto"/>
        <w:ind w:left="945" w:hanging="360"/>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505038</w:t>
      </w:r>
    </w:p>
    <w:p w14:paraId="36EA607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8841484"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Part-02:</w:t>
      </w:r>
    </w:p>
    <w:p w14:paraId="5E13F0E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E0CDB4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The address of 1039 sector is-</w:t>
      </w:r>
    </w:p>
    <w:p w14:paraId="0E451015" w14:textId="77777777" w:rsidR="009329E0" w:rsidRPr="009329E0" w:rsidRDefault="009329E0" w:rsidP="009329E0">
      <w:pPr>
        <w:numPr>
          <w:ilvl w:val="0"/>
          <w:numId w:val="16"/>
        </w:numPr>
        <w:shd w:val="clear" w:color="auto" w:fill="FFFFFF"/>
        <w:spacing w:before="60" w:after="6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&lt;0, 15, 31&gt;</w:t>
      </w:r>
    </w:p>
    <w:p w14:paraId="0A86AE94" w14:textId="77777777" w:rsidR="009329E0" w:rsidRPr="009329E0" w:rsidRDefault="009329E0" w:rsidP="009329E0">
      <w:pPr>
        <w:numPr>
          <w:ilvl w:val="0"/>
          <w:numId w:val="17"/>
        </w:numPr>
        <w:shd w:val="clear" w:color="auto" w:fill="FFFFFF"/>
        <w:spacing w:before="60" w:after="60" w:line="240" w:lineRule="auto"/>
        <w:ind w:left="945" w:hanging="360"/>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&lt;0, 16, 30&gt;</w:t>
      </w:r>
    </w:p>
    <w:p w14:paraId="6BE4190A" w14:textId="77777777" w:rsidR="009329E0" w:rsidRPr="009329E0" w:rsidRDefault="009329E0" w:rsidP="009329E0">
      <w:pPr>
        <w:numPr>
          <w:ilvl w:val="0"/>
          <w:numId w:val="18"/>
        </w:numPr>
        <w:shd w:val="clear" w:color="auto" w:fill="FFFFFF"/>
        <w:spacing w:before="60" w:after="60" w:line="240" w:lineRule="auto"/>
        <w:ind w:left="945" w:hanging="360"/>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&lt;0, 16, 31&gt;</w:t>
      </w:r>
    </w:p>
    <w:p w14:paraId="28A17418" w14:textId="77777777" w:rsidR="009329E0" w:rsidRPr="009329E0" w:rsidRDefault="009329E0" w:rsidP="009329E0">
      <w:pPr>
        <w:numPr>
          <w:ilvl w:val="0"/>
          <w:numId w:val="19"/>
        </w:numPr>
        <w:shd w:val="clear" w:color="auto" w:fill="FFFFFF"/>
        <w:spacing w:before="60" w:after="60" w:line="240" w:lineRule="auto"/>
        <w:ind w:left="945" w:hanging="360"/>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&lt;0, 17, 31&gt;</w:t>
      </w:r>
    </w:p>
    <w:p w14:paraId="54EF801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311646C"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Solution-</w:t>
      </w:r>
    </w:p>
    <w:p w14:paraId="4D463EF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tbl>
      <w:tblPr>
        <w:tblW w:w="988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89"/>
      </w:tblGrid>
      <w:tr w:rsidR="009329E0" w:rsidRPr="009329E0" w14:paraId="479C5C7A" w14:textId="77777777" w:rsidTr="009329E0">
        <w:tc>
          <w:tcPr>
            <w:tcW w:w="987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AE9E791" w14:textId="77777777" w:rsidR="009329E0" w:rsidRPr="009329E0" w:rsidRDefault="009329E0" w:rsidP="009329E0">
            <w:pPr>
              <w:spacing w:after="0" w:line="240" w:lineRule="auto"/>
              <w:jc w:val="center"/>
              <w:textAlignment w:val="baseline"/>
              <w:outlineLvl w:val="2"/>
              <w:rPr>
                <w:rFonts w:ascii="Roboto Condensed" w:eastAsia="Times New Roman" w:hAnsi="Roboto Condensed" w:cs="Arial"/>
                <w:b/>
                <w:bCs/>
                <w:color w:val="303030"/>
                <w:kern w:val="0"/>
                <w:sz w:val="27"/>
                <w:szCs w:val="27"/>
                <w:lang w:eastAsia="en-IN"/>
                <w14:ligatures w14:val="none"/>
              </w:rPr>
            </w:pPr>
            <w:r w:rsidRPr="009329E0">
              <w:rPr>
                <w:rFonts w:ascii="Roboto Condensed" w:eastAsia="Times New Roman" w:hAnsi="Roboto Condensed" w:cs="Arial"/>
                <w:b/>
                <w:bCs/>
                <w:color w:val="303030"/>
                <w:kern w:val="0"/>
                <w:sz w:val="27"/>
                <w:szCs w:val="27"/>
                <w:u w:val="single"/>
                <w:lang w:eastAsia="en-IN"/>
                <w14:ligatures w14:val="none"/>
              </w:rPr>
              <w:t>Know this Concept?</w:t>
            </w:r>
          </w:p>
          <w:p w14:paraId="1A6576C0"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41896BC2"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In general, when counting of items is started from 0, then-</w:t>
            </w:r>
          </w:p>
          <w:p w14:paraId="4FF7BA4E" w14:textId="77777777" w:rsidR="009329E0" w:rsidRPr="009329E0" w:rsidRDefault="009329E0" w:rsidP="009329E0">
            <w:pPr>
              <w:numPr>
                <w:ilvl w:val="0"/>
                <w:numId w:val="20"/>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For any item-n, number ‘n’ specifies the number of items that must be crossed in order to reach that item.</w:t>
            </w:r>
          </w:p>
          <w:p w14:paraId="6DB33174"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0E7D174B" w14:textId="77777777" w:rsidR="009329E0" w:rsidRPr="009329E0" w:rsidRDefault="009329E0" w:rsidP="009329E0">
            <w:pPr>
              <w:spacing w:after="0" w:line="240" w:lineRule="auto"/>
              <w:textAlignment w:val="baseline"/>
              <w:outlineLvl w:val="2"/>
              <w:rPr>
                <w:rFonts w:ascii="Roboto Condensed" w:eastAsia="Times New Roman" w:hAnsi="Roboto Condensed" w:cs="Arial"/>
                <w:b/>
                <w:bCs/>
                <w:color w:val="303030"/>
                <w:kern w:val="0"/>
                <w:sz w:val="27"/>
                <w:szCs w:val="27"/>
                <w:lang w:eastAsia="en-IN"/>
                <w14:ligatures w14:val="none"/>
              </w:rPr>
            </w:pPr>
            <w:r w:rsidRPr="009329E0">
              <w:rPr>
                <w:rFonts w:ascii="Roboto Condensed" w:eastAsia="Times New Roman" w:hAnsi="Roboto Condensed" w:cs="Arial"/>
                <w:b/>
                <w:bCs/>
                <w:color w:val="303030"/>
                <w:kern w:val="0"/>
                <w:sz w:val="27"/>
                <w:szCs w:val="27"/>
                <w:u w:val="single"/>
                <w:lang w:eastAsia="en-IN"/>
                <w14:ligatures w14:val="none"/>
              </w:rPr>
              <w:t>Example-</w:t>
            </w:r>
          </w:p>
          <w:p w14:paraId="6FF35E4D"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 </w:t>
            </w:r>
          </w:p>
          <w:p w14:paraId="6675A9CE" w14:textId="77777777" w:rsidR="009329E0" w:rsidRPr="009329E0" w:rsidRDefault="009329E0" w:rsidP="009329E0">
            <w:pPr>
              <w:spacing w:before="60" w:after="180" w:line="240" w:lineRule="auto"/>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If counting is started from 0, then-</w:t>
            </w:r>
          </w:p>
          <w:p w14:paraId="4B002B29" w14:textId="77777777" w:rsidR="009329E0" w:rsidRPr="009329E0" w:rsidRDefault="009329E0" w:rsidP="009329E0">
            <w:pPr>
              <w:numPr>
                <w:ilvl w:val="0"/>
                <w:numId w:val="21"/>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To reach cylinder-5, the number of cylinders that must be crossed = 5 cylinders</w:t>
            </w:r>
          </w:p>
          <w:p w14:paraId="6084B03D" w14:textId="77777777" w:rsidR="009329E0" w:rsidRPr="009329E0" w:rsidRDefault="009329E0" w:rsidP="009329E0">
            <w:pPr>
              <w:numPr>
                <w:ilvl w:val="0"/>
                <w:numId w:val="21"/>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To reach surface-5, the number of surfaces that must be crossed = 5 surfaces</w:t>
            </w:r>
          </w:p>
          <w:p w14:paraId="5D6A0706" w14:textId="77777777" w:rsidR="009329E0" w:rsidRPr="009329E0" w:rsidRDefault="009329E0" w:rsidP="009329E0">
            <w:pPr>
              <w:numPr>
                <w:ilvl w:val="0"/>
                <w:numId w:val="21"/>
              </w:numPr>
              <w:spacing w:before="60" w:after="60" w:line="240" w:lineRule="auto"/>
              <w:ind w:left="945"/>
              <w:textAlignment w:val="baseline"/>
              <w:rPr>
                <w:rFonts w:ascii="Arial" w:eastAsia="Times New Roman" w:hAnsi="Arial" w:cs="Arial"/>
                <w:color w:val="303030"/>
                <w:kern w:val="0"/>
                <w:sz w:val="21"/>
                <w:szCs w:val="21"/>
                <w:lang w:eastAsia="en-IN"/>
                <w14:ligatures w14:val="none"/>
              </w:rPr>
            </w:pPr>
            <w:r w:rsidRPr="009329E0">
              <w:rPr>
                <w:rFonts w:ascii="Arial" w:eastAsia="Times New Roman" w:hAnsi="Arial" w:cs="Arial"/>
                <w:color w:val="303030"/>
                <w:kern w:val="0"/>
                <w:sz w:val="21"/>
                <w:szCs w:val="21"/>
                <w:lang w:eastAsia="en-IN"/>
                <w14:ligatures w14:val="none"/>
              </w:rPr>
              <w:t>To reach sector-5, the number of sectors that must be crossed = 5 sectors</w:t>
            </w:r>
          </w:p>
        </w:tc>
      </w:tr>
    </w:tbl>
    <w:p w14:paraId="5494925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2BF855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 solve this question, we assume there is only one track on each surface.</w:t>
      </w:r>
    </w:p>
    <w:p w14:paraId="686A99F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CA095C1"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lastRenderedPageBreak/>
        <w:t>Part-01:</w:t>
      </w:r>
    </w:p>
    <w:p w14:paraId="179DF9D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2864FB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We have to calculate the sector number for the address &lt;400, 16, 29&gt;</w:t>
      </w:r>
    </w:p>
    <w:p w14:paraId="15AD42E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32EC5177"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Step-01:</w:t>
      </w:r>
    </w:p>
    <w:p w14:paraId="2EFE08E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2A7D15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 reach our desired cylinder, we have to cross 400 cylinders.</w:t>
      </w:r>
    </w:p>
    <w:p w14:paraId="5B15FCF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Total number of sectors that are crossed in 400 cylinders</w:t>
      </w:r>
    </w:p>
    <w:p w14:paraId="7597A40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cylinders x Number of surfaces per cylinder x Number of tracks per surface x Number of sectors per track</w:t>
      </w:r>
    </w:p>
    <w:p w14:paraId="557D18E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400 x (10 x 2) x 1 x 63</w:t>
      </w:r>
    </w:p>
    <w:p w14:paraId="3B3241B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504000</w:t>
      </w:r>
    </w:p>
    <w:p w14:paraId="120F1E5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90B867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after crossing 400 cylinders (cylinder-0 to cylinder-399), we are at cylinder-400.</w:t>
      </w:r>
    </w:p>
    <w:p w14:paraId="7A321FB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FF71720"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Step-02:</w:t>
      </w:r>
    </w:p>
    <w:p w14:paraId="753F25A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29366D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 reach our desired surface, we have to cross 16 surfaces.</w:t>
      </w:r>
    </w:p>
    <w:p w14:paraId="3BDCCF0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Total number of sectors that are crossed in 16 surfaces</w:t>
      </w:r>
    </w:p>
    <w:p w14:paraId="20FEE44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Number of surfaces x Number of tracks per surface x Number of sectors per track</w:t>
      </w:r>
    </w:p>
    <w:p w14:paraId="6D8791F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16 x 1 x 63</w:t>
      </w:r>
    </w:p>
    <w:p w14:paraId="04F7905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1008</w:t>
      </w:r>
    </w:p>
    <w:p w14:paraId="28692AC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6599FD1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after crossing 16 surfaces (surface-0 to surface-15) in cylinder-400, we are at surface-16.</w:t>
      </w:r>
    </w:p>
    <w:p w14:paraId="5F8F2010"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10CDF54F"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Step-03:</w:t>
      </w:r>
    </w:p>
    <w:p w14:paraId="484895F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3ADFC6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 reach our desired sector, we have to cross 29 sectors.</w:t>
      </w:r>
    </w:p>
    <w:p w14:paraId="64B89C7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Now, after crossing 29 sectors on surface-16 of cylinder-400, we are at sector-29.</w:t>
      </w:r>
    </w:p>
    <w:p w14:paraId="195738A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2262E9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Thus</w:t>
      </w:r>
    </w:p>
    <w:p w14:paraId="4DD57C31"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Total number of sectors that are crossed</w:t>
      </w:r>
    </w:p>
    <w:p w14:paraId="120A45E3"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504000 + 1008 + 29</w:t>
      </w:r>
    </w:p>
    <w:p w14:paraId="2F27C00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505037</w:t>
      </w:r>
    </w:p>
    <w:p w14:paraId="22FE869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lastRenderedPageBreak/>
        <w:t> </w:t>
      </w:r>
    </w:p>
    <w:p w14:paraId="197F061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Thus,</w:t>
      </w:r>
    </w:p>
    <w:p w14:paraId="391A282E" w14:textId="77777777" w:rsidR="009329E0" w:rsidRPr="009329E0" w:rsidRDefault="009329E0" w:rsidP="009329E0">
      <w:pPr>
        <w:numPr>
          <w:ilvl w:val="0"/>
          <w:numId w:val="22"/>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After crossing 505037 sectors, we are at sector-505037.</w:t>
      </w:r>
    </w:p>
    <w:p w14:paraId="3B84358B" w14:textId="77777777" w:rsidR="009329E0" w:rsidRPr="009329E0" w:rsidRDefault="009329E0" w:rsidP="009329E0">
      <w:pPr>
        <w:numPr>
          <w:ilvl w:val="0"/>
          <w:numId w:val="22"/>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So, required address of the sector is 505037.</w:t>
      </w:r>
    </w:p>
    <w:p w14:paraId="5A06DE40" w14:textId="77777777" w:rsidR="009329E0" w:rsidRPr="009329E0" w:rsidRDefault="009329E0" w:rsidP="009329E0">
      <w:pPr>
        <w:numPr>
          <w:ilvl w:val="0"/>
          <w:numId w:val="22"/>
        </w:numPr>
        <w:shd w:val="clear" w:color="auto" w:fill="FFFFFF"/>
        <w:spacing w:before="60" w:after="60" w:line="240" w:lineRule="auto"/>
        <w:ind w:left="945"/>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Option (C) is correct.</w:t>
      </w:r>
    </w:p>
    <w:p w14:paraId="54892566"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C6CA654" w14:textId="77777777" w:rsidR="009329E0" w:rsidRPr="009329E0" w:rsidRDefault="009329E0" w:rsidP="009329E0">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14:ligatures w14:val="none"/>
        </w:rPr>
      </w:pPr>
      <w:r w:rsidRPr="009329E0">
        <w:rPr>
          <w:rFonts w:ascii="Roboto Condensed" w:eastAsia="Times New Roman" w:hAnsi="Roboto Condensed" w:cs="Times New Roman"/>
          <w:b/>
          <w:bCs/>
          <w:color w:val="303030"/>
          <w:kern w:val="0"/>
          <w:sz w:val="36"/>
          <w:szCs w:val="36"/>
          <w:u w:val="single"/>
          <w:bdr w:val="none" w:sz="0" w:space="0" w:color="auto" w:frame="1"/>
          <w:lang w:eastAsia="en-IN"/>
          <w14:ligatures w14:val="none"/>
        </w:rPr>
        <w:t>Part-02:</w:t>
      </w:r>
    </w:p>
    <w:p w14:paraId="5F35AA0C"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28C97DC8"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We have to find the address of the sector-2039.</w:t>
      </w:r>
    </w:p>
    <w:p w14:paraId="54EB18F4"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Let us check all the options one by one.</w:t>
      </w:r>
    </w:p>
    <w:p w14:paraId="5A29246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76756FD"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Option-A:</w:t>
      </w:r>
    </w:p>
    <w:p w14:paraId="52812F9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10C2559"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For the address &lt;0, 15, 31&gt;, the sector number is-</w:t>
      </w:r>
    </w:p>
    <w:p w14:paraId="0A01B19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Sector number = 0 + (15 x 1 x 63) + 31 = 976</w:t>
      </w:r>
    </w:p>
    <w:p w14:paraId="7E066A5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72A2A7A"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Option-B:</w:t>
      </w:r>
    </w:p>
    <w:p w14:paraId="07AC5DD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A99D56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For the address &lt;0, 16, 30&gt;, the sector number is-</w:t>
      </w:r>
    </w:p>
    <w:p w14:paraId="7A9DB73F"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Sector number = 0 + (16 x 1 x 63) + 30 = 1038</w:t>
      </w:r>
    </w:p>
    <w:p w14:paraId="0F8BE77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53AC820"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Option-C:</w:t>
      </w:r>
    </w:p>
    <w:p w14:paraId="3B1C2095"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411ACD5E"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For the address &lt;0, 16, 31&gt;, the sector number is-</w:t>
      </w:r>
    </w:p>
    <w:p w14:paraId="3C4575C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Sector number = 0 + (16 x 1 x 63) + 31 = 1039</w:t>
      </w:r>
    </w:p>
    <w:p w14:paraId="4FC50D7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5A27FD2" w14:textId="77777777" w:rsidR="009329E0" w:rsidRPr="009329E0" w:rsidRDefault="009329E0" w:rsidP="009329E0">
      <w:pPr>
        <w:shd w:val="clear" w:color="auto" w:fill="FFFFFF"/>
        <w:spacing w:after="0" w:line="240" w:lineRule="auto"/>
        <w:textAlignment w:val="baseline"/>
        <w:outlineLvl w:val="2"/>
        <w:rPr>
          <w:rFonts w:ascii="Roboto Condensed" w:eastAsia="Times New Roman" w:hAnsi="Roboto Condensed" w:cs="Times New Roman"/>
          <w:b/>
          <w:bCs/>
          <w:color w:val="303030"/>
          <w:kern w:val="0"/>
          <w:sz w:val="27"/>
          <w:szCs w:val="27"/>
          <w:bdr w:val="none" w:sz="0" w:space="0" w:color="auto" w:frame="1"/>
          <w:lang w:eastAsia="en-IN"/>
          <w14:ligatures w14:val="none"/>
        </w:rPr>
      </w:pPr>
      <w:r w:rsidRPr="009329E0">
        <w:rPr>
          <w:rFonts w:ascii="Roboto Condensed" w:eastAsia="Times New Roman" w:hAnsi="Roboto Condensed" w:cs="Times New Roman"/>
          <w:b/>
          <w:bCs/>
          <w:color w:val="303030"/>
          <w:kern w:val="0"/>
          <w:sz w:val="27"/>
          <w:szCs w:val="27"/>
          <w:u w:val="single"/>
          <w:bdr w:val="none" w:sz="0" w:space="0" w:color="auto" w:frame="1"/>
          <w:lang w:eastAsia="en-IN"/>
          <w14:ligatures w14:val="none"/>
        </w:rPr>
        <w:t>Option-D:</w:t>
      </w:r>
    </w:p>
    <w:p w14:paraId="560E833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05CCAC5A"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For the address &lt;0, 17, 31&gt;, the sector number is-</w:t>
      </w:r>
    </w:p>
    <w:p w14:paraId="17FCA43B"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Sector number = 0 + (17 x 1 x 63) + 31 = 1102</w:t>
      </w:r>
    </w:p>
    <w:p w14:paraId="5235335D"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5E005F02"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Thus, Option (C) is correct.</w:t>
      </w:r>
    </w:p>
    <w:p w14:paraId="4F49C2F7" w14:textId="77777777" w:rsidR="009329E0" w:rsidRPr="009329E0" w:rsidRDefault="009329E0" w:rsidP="009329E0">
      <w:pPr>
        <w:shd w:val="clear" w:color="auto" w:fill="FFFFFF"/>
        <w:spacing w:before="60" w:after="180" w:line="240" w:lineRule="auto"/>
        <w:textAlignment w:val="baseline"/>
        <w:rPr>
          <w:rFonts w:ascii="Arial" w:eastAsia="Times New Roman" w:hAnsi="Arial" w:cs="Arial"/>
          <w:color w:val="303030"/>
          <w:kern w:val="0"/>
          <w:sz w:val="21"/>
          <w:szCs w:val="21"/>
          <w:bdr w:val="none" w:sz="0" w:space="0" w:color="auto" w:frame="1"/>
          <w:lang w:eastAsia="en-IN"/>
          <w14:ligatures w14:val="none"/>
        </w:rPr>
      </w:pPr>
      <w:r w:rsidRPr="009329E0">
        <w:rPr>
          <w:rFonts w:ascii="Arial" w:eastAsia="Times New Roman" w:hAnsi="Arial" w:cs="Arial"/>
          <w:color w:val="303030"/>
          <w:kern w:val="0"/>
          <w:sz w:val="21"/>
          <w:szCs w:val="21"/>
          <w:bdr w:val="none" w:sz="0" w:space="0" w:color="auto" w:frame="1"/>
          <w:lang w:eastAsia="en-IN"/>
          <w14:ligatures w14:val="none"/>
        </w:rPr>
        <w:t> </w:t>
      </w:r>
    </w:p>
    <w:p w14:paraId="786E9C96" w14:textId="77777777" w:rsidR="001C33E6" w:rsidRDefault="00000000"/>
    <w:sectPr w:rsidR="001C3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A5"/>
    <w:multiLevelType w:val="multilevel"/>
    <w:tmpl w:val="D90E7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B4DAA"/>
    <w:multiLevelType w:val="multilevel"/>
    <w:tmpl w:val="83F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2FF1"/>
    <w:multiLevelType w:val="multilevel"/>
    <w:tmpl w:val="C9BA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C0F3A"/>
    <w:multiLevelType w:val="multilevel"/>
    <w:tmpl w:val="BA32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94CD8"/>
    <w:multiLevelType w:val="multilevel"/>
    <w:tmpl w:val="9F6C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41CED"/>
    <w:multiLevelType w:val="multilevel"/>
    <w:tmpl w:val="E0F83E2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17C1007F"/>
    <w:multiLevelType w:val="multilevel"/>
    <w:tmpl w:val="75E2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13E90"/>
    <w:multiLevelType w:val="multilevel"/>
    <w:tmpl w:val="DCC0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701369"/>
    <w:multiLevelType w:val="multilevel"/>
    <w:tmpl w:val="8D54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F5481"/>
    <w:multiLevelType w:val="multilevel"/>
    <w:tmpl w:val="47A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A59D7"/>
    <w:multiLevelType w:val="multilevel"/>
    <w:tmpl w:val="A9FA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37B06"/>
    <w:multiLevelType w:val="multilevel"/>
    <w:tmpl w:val="C2D2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F3DEE"/>
    <w:multiLevelType w:val="multilevel"/>
    <w:tmpl w:val="1F8A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0E06C3"/>
    <w:multiLevelType w:val="multilevel"/>
    <w:tmpl w:val="21B45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B7D1E"/>
    <w:multiLevelType w:val="multilevel"/>
    <w:tmpl w:val="62D05E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2C6A2592"/>
    <w:multiLevelType w:val="multilevel"/>
    <w:tmpl w:val="2E6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11175"/>
    <w:multiLevelType w:val="multilevel"/>
    <w:tmpl w:val="C7D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C44CB"/>
    <w:multiLevelType w:val="multilevel"/>
    <w:tmpl w:val="BCF2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B6E15"/>
    <w:multiLevelType w:val="multilevel"/>
    <w:tmpl w:val="E98AF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15662C"/>
    <w:multiLevelType w:val="multilevel"/>
    <w:tmpl w:val="E648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D3020"/>
    <w:multiLevelType w:val="multilevel"/>
    <w:tmpl w:val="DB1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96E81"/>
    <w:multiLevelType w:val="multilevel"/>
    <w:tmpl w:val="179A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17AC7"/>
    <w:multiLevelType w:val="multilevel"/>
    <w:tmpl w:val="1452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13F59"/>
    <w:multiLevelType w:val="multilevel"/>
    <w:tmpl w:val="D788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FA70F4"/>
    <w:multiLevelType w:val="multilevel"/>
    <w:tmpl w:val="2230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E7774"/>
    <w:multiLevelType w:val="multilevel"/>
    <w:tmpl w:val="F224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0B620C"/>
    <w:multiLevelType w:val="multilevel"/>
    <w:tmpl w:val="6AD4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2220F"/>
    <w:multiLevelType w:val="multilevel"/>
    <w:tmpl w:val="B59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93D8A"/>
    <w:multiLevelType w:val="multilevel"/>
    <w:tmpl w:val="3FE8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97409"/>
    <w:multiLevelType w:val="multilevel"/>
    <w:tmpl w:val="AA9E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53F0E"/>
    <w:multiLevelType w:val="multilevel"/>
    <w:tmpl w:val="5EE4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4E5D44"/>
    <w:multiLevelType w:val="multilevel"/>
    <w:tmpl w:val="6E3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B1E0A"/>
    <w:multiLevelType w:val="multilevel"/>
    <w:tmpl w:val="5D40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462E3"/>
    <w:multiLevelType w:val="multilevel"/>
    <w:tmpl w:val="BC16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856455">
    <w:abstractNumId w:val="27"/>
  </w:num>
  <w:num w:numId="2" w16cid:durableId="1537693773">
    <w:abstractNumId w:val="25"/>
  </w:num>
  <w:num w:numId="3" w16cid:durableId="1309435033">
    <w:abstractNumId w:val="31"/>
  </w:num>
  <w:num w:numId="4" w16cid:durableId="2106537949">
    <w:abstractNumId w:val="9"/>
  </w:num>
  <w:num w:numId="5" w16cid:durableId="1557007338">
    <w:abstractNumId w:val="26"/>
  </w:num>
  <w:num w:numId="6" w16cid:durableId="1424109235">
    <w:abstractNumId w:val="18"/>
  </w:num>
  <w:num w:numId="7" w16cid:durableId="863833644">
    <w:abstractNumId w:val="24"/>
  </w:num>
  <w:num w:numId="8" w16cid:durableId="1463233331">
    <w:abstractNumId w:val="2"/>
  </w:num>
  <w:num w:numId="9" w16cid:durableId="1919905489">
    <w:abstractNumId w:val="28"/>
  </w:num>
  <w:num w:numId="10" w16cid:durableId="584151710">
    <w:abstractNumId w:val="23"/>
  </w:num>
  <w:num w:numId="11" w16cid:durableId="1945649087">
    <w:abstractNumId w:val="29"/>
  </w:num>
  <w:num w:numId="12" w16cid:durableId="567157291">
    <w:abstractNumId w:val="5"/>
    <w:lvlOverride w:ilvl="0">
      <w:lvl w:ilvl="0">
        <w:numFmt w:val="decimal"/>
        <w:lvlText w:val="%1."/>
        <w:lvlJc w:val="left"/>
      </w:lvl>
    </w:lvlOverride>
  </w:num>
  <w:num w:numId="13" w16cid:durableId="1282103402">
    <w:abstractNumId w:val="5"/>
    <w:lvlOverride w:ilvl="0">
      <w:lvl w:ilvl="0">
        <w:numFmt w:val="decimal"/>
        <w:lvlText w:val="%1."/>
        <w:lvlJc w:val="left"/>
      </w:lvl>
    </w:lvlOverride>
  </w:num>
  <w:num w:numId="14" w16cid:durableId="519583796">
    <w:abstractNumId w:val="5"/>
    <w:lvlOverride w:ilvl="0">
      <w:lvl w:ilvl="0">
        <w:numFmt w:val="decimal"/>
        <w:lvlText w:val="%1."/>
        <w:lvlJc w:val="left"/>
      </w:lvl>
    </w:lvlOverride>
  </w:num>
  <w:num w:numId="15" w16cid:durableId="936718107">
    <w:abstractNumId w:val="5"/>
    <w:lvlOverride w:ilvl="0">
      <w:lvl w:ilvl="0">
        <w:numFmt w:val="decimal"/>
        <w:lvlText w:val="%1."/>
        <w:lvlJc w:val="left"/>
      </w:lvl>
    </w:lvlOverride>
  </w:num>
  <w:num w:numId="16" w16cid:durableId="1309552184">
    <w:abstractNumId w:val="14"/>
    <w:lvlOverride w:ilvl="0">
      <w:lvl w:ilvl="0">
        <w:numFmt w:val="decimal"/>
        <w:lvlText w:val="%1."/>
        <w:lvlJc w:val="left"/>
      </w:lvl>
    </w:lvlOverride>
  </w:num>
  <w:num w:numId="17" w16cid:durableId="73475751">
    <w:abstractNumId w:val="14"/>
    <w:lvlOverride w:ilvl="0">
      <w:lvl w:ilvl="0">
        <w:numFmt w:val="decimal"/>
        <w:lvlText w:val="%1."/>
        <w:lvlJc w:val="left"/>
      </w:lvl>
    </w:lvlOverride>
  </w:num>
  <w:num w:numId="18" w16cid:durableId="1142190829">
    <w:abstractNumId w:val="14"/>
    <w:lvlOverride w:ilvl="0">
      <w:lvl w:ilvl="0">
        <w:numFmt w:val="decimal"/>
        <w:lvlText w:val="%1."/>
        <w:lvlJc w:val="left"/>
      </w:lvl>
    </w:lvlOverride>
  </w:num>
  <w:num w:numId="19" w16cid:durableId="988630859">
    <w:abstractNumId w:val="14"/>
    <w:lvlOverride w:ilvl="0">
      <w:lvl w:ilvl="0">
        <w:numFmt w:val="decimal"/>
        <w:lvlText w:val="%1."/>
        <w:lvlJc w:val="left"/>
      </w:lvl>
    </w:lvlOverride>
  </w:num>
  <w:num w:numId="20" w16cid:durableId="1996296784">
    <w:abstractNumId w:val="30"/>
  </w:num>
  <w:num w:numId="21" w16cid:durableId="776367410">
    <w:abstractNumId w:val="32"/>
  </w:num>
  <w:num w:numId="22" w16cid:durableId="1458640538">
    <w:abstractNumId w:val="17"/>
  </w:num>
  <w:num w:numId="23" w16cid:durableId="317996646">
    <w:abstractNumId w:val="15"/>
  </w:num>
  <w:num w:numId="24" w16cid:durableId="177737500">
    <w:abstractNumId w:val="8"/>
  </w:num>
  <w:num w:numId="25" w16cid:durableId="1413430774">
    <w:abstractNumId w:val="21"/>
  </w:num>
  <w:num w:numId="26" w16cid:durableId="1423069392">
    <w:abstractNumId w:val="4"/>
  </w:num>
  <w:num w:numId="27" w16cid:durableId="1874420298">
    <w:abstractNumId w:val="7"/>
  </w:num>
  <w:num w:numId="28" w16cid:durableId="1923291348">
    <w:abstractNumId w:val="22"/>
  </w:num>
  <w:num w:numId="29" w16cid:durableId="542980058">
    <w:abstractNumId w:val="0"/>
  </w:num>
  <w:num w:numId="30" w16cid:durableId="1746610013">
    <w:abstractNumId w:val="1"/>
  </w:num>
  <w:num w:numId="31" w16cid:durableId="1301693473">
    <w:abstractNumId w:val="6"/>
  </w:num>
  <w:num w:numId="32" w16cid:durableId="1509714367">
    <w:abstractNumId w:val="20"/>
  </w:num>
  <w:num w:numId="33" w16cid:durableId="239142656">
    <w:abstractNumId w:val="19"/>
  </w:num>
  <w:num w:numId="34" w16cid:durableId="937055204">
    <w:abstractNumId w:val="33"/>
  </w:num>
  <w:num w:numId="35" w16cid:durableId="427851113">
    <w:abstractNumId w:val="13"/>
  </w:num>
  <w:num w:numId="36" w16cid:durableId="10646566">
    <w:abstractNumId w:val="10"/>
  </w:num>
  <w:num w:numId="37" w16cid:durableId="404569525">
    <w:abstractNumId w:val="16"/>
  </w:num>
  <w:num w:numId="38" w16cid:durableId="147788794">
    <w:abstractNumId w:val="3"/>
  </w:num>
  <w:num w:numId="39" w16cid:durableId="270816521">
    <w:abstractNumId w:val="12"/>
  </w:num>
  <w:num w:numId="40" w16cid:durableId="967536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E0"/>
    <w:rsid w:val="001F000D"/>
    <w:rsid w:val="005B1285"/>
    <w:rsid w:val="007D3CF3"/>
    <w:rsid w:val="009329E0"/>
    <w:rsid w:val="00D90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0803"/>
  <w15:chartTrackingRefBased/>
  <w15:docId w15:val="{F69CC658-7CBA-45F9-89EB-7F4782697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329E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9329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29E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9329E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9329E0"/>
    <w:rPr>
      <w:b/>
      <w:bCs/>
    </w:rPr>
  </w:style>
  <w:style w:type="paragraph" w:styleId="NormalWeb">
    <w:name w:val="Normal (Web)"/>
    <w:basedOn w:val="Normal"/>
    <w:uiPriority w:val="99"/>
    <w:semiHidden/>
    <w:unhideWhenUsed/>
    <w:rsid w:val="009329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zoic-ad">
    <w:name w:val="ezoic-ad"/>
    <w:basedOn w:val="DefaultParagraphFont"/>
    <w:rsid w:val="00932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521300">
      <w:bodyDiv w:val="1"/>
      <w:marLeft w:val="0"/>
      <w:marRight w:val="0"/>
      <w:marTop w:val="0"/>
      <w:marBottom w:val="0"/>
      <w:divBdr>
        <w:top w:val="none" w:sz="0" w:space="0" w:color="auto"/>
        <w:left w:val="none" w:sz="0" w:space="0" w:color="auto"/>
        <w:bottom w:val="none" w:sz="0" w:space="0" w:color="auto"/>
        <w:right w:val="none" w:sz="0" w:space="0" w:color="auto"/>
      </w:divBdr>
    </w:div>
    <w:div w:id="163771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7363E61F584A46AB8B32EB325DFD32" ma:contentTypeVersion="0" ma:contentTypeDescription="Create a new document." ma:contentTypeScope="" ma:versionID="bee35376812496ab5bb0f840baf59cc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FDE8E6-6A98-4A14-B150-9EBCA6CD396E}"/>
</file>

<file path=customXml/itemProps2.xml><?xml version="1.0" encoding="utf-8"?>
<ds:datastoreItem xmlns:ds="http://schemas.openxmlformats.org/officeDocument/2006/customXml" ds:itemID="{816F935E-102A-45B6-BACB-D834A06EA292}"/>
</file>

<file path=customXml/itemProps3.xml><?xml version="1.0" encoding="utf-8"?>
<ds:datastoreItem xmlns:ds="http://schemas.openxmlformats.org/officeDocument/2006/customXml" ds:itemID="{4E81F4C2-C118-4D34-A9DA-8B348B267BC7}"/>
</file>

<file path=docProps/app.xml><?xml version="1.0" encoding="utf-8"?>
<Properties xmlns="http://schemas.openxmlformats.org/officeDocument/2006/extended-properties" xmlns:vt="http://schemas.openxmlformats.org/officeDocument/2006/docPropsVTypes">
  <Template>Normal</Template>
  <TotalTime>8</TotalTime>
  <Pages>21</Pages>
  <Words>2645</Words>
  <Characters>15081</Characters>
  <Application>Microsoft Office Word</Application>
  <DocSecurity>0</DocSecurity>
  <Lines>125</Lines>
  <Paragraphs>35</Paragraphs>
  <ScaleCrop>false</ScaleCrop>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M.Sunitha Reddy</dc:creator>
  <cp:keywords/>
  <dc:description/>
  <cp:lastModifiedBy>M.Sunitha Reddy</cp:lastModifiedBy>
  <cp:revision>2</cp:revision>
  <dcterms:created xsi:type="dcterms:W3CDTF">2023-06-14T08:49:00Z</dcterms:created>
  <dcterms:modified xsi:type="dcterms:W3CDTF">2023-06-14T08:57:00Z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0x010100057363E61F584A46AB8B32EB325DFD32</vt:lpwstr>
  </property>
</Properties>
</file>